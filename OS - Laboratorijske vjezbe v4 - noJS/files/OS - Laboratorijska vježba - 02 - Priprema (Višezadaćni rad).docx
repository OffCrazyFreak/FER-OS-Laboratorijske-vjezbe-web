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99077" w14:textId="77777777" w:rsidR="000D6E09" w:rsidRPr="000D6E09" w:rsidRDefault="000D6E09" w:rsidP="000D6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hr-HR"/>
        </w:rPr>
      </w:pPr>
      <w:r w:rsidRPr="000D6E09">
        <w:rPr>
          <w:rFonts w:ascii="Times New Roman" w:eastAsia="Times New Roman" w:hAnsi="Times New Roman" w:cs="Times New Roman"/>
          <w:b/>
          <w:bCs/>
          <w:caps/>
          <w:color w:val="000000"/>
          <w:kern w:val="36"/>
          <w:sz w:val="48"/>
          <w:szCs w:val="48"/>
          <w:lang w:eastAsia="hr-HR"/>
        </w:rPr>
        <w:t>VIŠEZADAĆNI RAD</w:t>
      </w:r>
    </w:p>
    <w:p w14:paraId="37580092" w14:textId="77777777" w:rsidR="000D6E09" w:rsidRPr="000D6E09" w:rsidRDefault="000D6E09" w:rsidP="000D6E0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hr-HR"/>
        </w:rPr>
      </w:pPr>
      <w:r w:rsidRPr="000D6E09">
        <w:rPr>
          <w:rFonts w:ascii="Times New Roman" w:eastAsia="Times New Roman" w:hAnsi="Times New Roman" w:cs="Times New Roman"/>
          <w:b/>
          <w:bCs/>
          <w:color w:val="000000"/>
          <w:sz w:val="27"/>
          <w:szCs w:val="27"/>
          <w:lang w:eastAsia="hr-HR"/>
        </w:rPr>
        <w:t>Upute za laboratorijske vježbe</w:t>
      </w:r>
    </w:p>
    <w:p w14:paraId="461AA4A0" w14:textId="77777777" w:rsidR="000D6E09" w:rsidRPr="000D6E09" w:rsidRDefault="00847631" w:rsidP="000D6E09">
      <w:pPr>
        <w:spacing w:after="0" w:line="240" w:lineRule="auto"/>
        <w:jc w:val="center"/>
        <w:rPr>
          <w:rFonts w:ascii="Times New Roman" w:eastAsia="Times New Roman" w:hAnsi="Times New Roman" w:cs="Times New Roman"/>
          <w:color w:val="000000"/>
          <w:sz w:val="24"/>
          <w:szCs w:val="24"/>
          <w:lang w:eastAsia="hr-HR"/>
        </w:rPr>
      </w:pPr>
      <w:r>
        <w:rPr>
          <w:rFonts w:ascii="Times New Roman" w:eastAsia="Times New Roman" w:hAnsi="Times New Roman" w:cs="Times New Roman"/>
          <w:color w:val="000000"/>
          <w:sz w:val="24"/>
          <w:szCs w:val="24"/>
          <w:lang w:eastAsia="hr-HR"/>
        </w:rPr>
        <w:pict w14:anchorId="1630E110">
          <v:rect id="_x0000_i1025" style="width:468pt;height:.75pt" o:hralign="center" o:hrstd="t" o:hr="t" fillcolor="#a0a0a0" stroked="f"/>
        </w:pict>
      </w:r>
    </w:p>
    <w:p w14:paraId="072A61D3"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0D6E09">
        <w:rPr>
          <w:rFonts w:ascii="Times New Roman" w:eastAsia="Times New Roman" w:hAnsi="Times New Roman" w:cs="Times New Roman"/>
          <w:color w:val="000000"/>
          <w:sz w:val="24"/>
          <w:szCs w:val="24"/>
          <w:lang w:eastAsia="hr-HR"/>
        </w:rPr>
        <w:t>Višezadaćni</w:t>
      </w:r>
      <w:proofErr w:type="spellEnd"/>
      <w:r w:rsidRPr="000D6E09">
        <w:rPr>
          <w:rFonts w:ascii="Times New Roman" w:eastAsia="Times New Roman" w:hAnsi="Times New Roman" w:cs="Times New Roman"/>
          <w:color w:val="000000"/>
          <w:sz w:val="24"/>
          <w:szCs w:val="24"/>
          <w:lang w:eastAsia="hr-HR"/>
        </w:rPr>
        <w:t xml:space="preserve"> rad moguće je ostvariti s pomoću više procesa ili s pomoću više dretvi.</w:t>
      </w:r>
    </w:p>
    <w:p w14:paraId="7FF78B01" w14:textId="77777777" w:rsidR="000D6E09" w:rsidRPr="000D6E09" w:rsidRDefault="000D6E09" w:rsidP="000D6E0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hr-HR"/>
        </w:rPr>
      </w:pPr>
      <w:r w:rsidRPr="000D6E09">
        <w:rPr>
          <w:rFonts w:ascii="Times New Roman" w:eastAsia="Times New Roman" w:hAnsi="Times New Roman" w:cs="Times New Roman"/>
          <w:b/>
          <w:bCs/>
          <w:color w:val="000000"/>
          <w:sz w:val="36"/>
          <w:szCs w:val="36"/>
          <w:lang w:eastAsia="hr-HR"/>
        </w:rPr>
        <w:t xml:space="preserve">1. Ostvarenje </w:t>
      </w:r>
      <w:proofErr w:type="spellStart"/>
      <w:r w:rsidRPr="000D6E09">
        <w:rPr>
          <w:rFonts w:ascii="Times New Roman" w:eastAsia="Times New Roman" w:hAnsi="Times New Roman" w:cs="Times New Roman"/>
          <w:b/>
          <w:bCs/>
          <w:color w:val="000000"/>
          <w:sz w:val="36"/>
          <w:szCs w:val="36"/>
          <w:lang w:eastAsia="hr-HR"/>
        </w:rPr>
        <w:t>višezadaćnog</w:t>
      </w:r>
      <w:proofErr w:type="spellEnd"/>
      <w:r w:rsidRPr="000D6E09">
        <w:rPr>
          <w:rFonts w:ascii="Times New Roman" w:eastAsia="Times New Roman" w:hAnsi="Times New Roman" w:cs="Times New Roman"/>
          <w:b/>
          <w:bCs/>
          <w:color w:val="000000"/>
          <w:sz w:val="36"/>
          <w:szCs w:val="36"/>
          <w:lang w:eastAsia="hr-HR"/>
        </w:rPr>
        <w:t xml:space="preserve"> rada s pomoću više procesa</w:t>
      </w:r>
    </w:p>
    <w:p w14:paraId="569C9DC6"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Program je skup instrukcija i podataka koji se nalaze u datoteci na disku. U opisu datoteke ona je opisana kao izvršna i njen sadržaj je organiziran prema pravilima jezgre. Sve dok sadržaj datoteke odgovara pravilima i dok je označena kao izvršna, program može biti pokrenut. Kako bi se pokrenuo novi program, prvo treba (pozivom jezgre) stvoriti novi proces koji je okolina u kojem se izvršava program.</w:t>
      </w:r>
    </w:p>
    <w:p w14:paraId="515D8ADF"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 xml:space="preserve">Proces se sastoji od tri segmenta: segment instrukcija, segment korisničkih podataka i segment </w:t>
      </w:r>
      <w:proofErr w:type="spellStart"/>
      <w:r w:rsidRPr="000D6E09">
        <w:rPr>
          <w:rFonts w:ascii="Times New Roman" w:eastAsia="Times New Roman" w:hAnsi="Times New Roman" w:cs="Times New Roman"/>
          <w:color w:val="000000"/>
          <w:sz w:val="24"/>
          <w:szCs w:val="24"/>
          <w:lang w:eastAsia="hr-HR"/>
        </w:rPr>
        <w:t>sustavskih</w:t>
      </w:r>
      <w:proofErr w:type="spellEnd"/>
      <w:r w:rsidRPr="000D6E09">
        <w:rPr>
          <w:rFonts w:ascii="Times New Roman" w:eastAsia="Times New Roman" w:hAnsi="Times New Roman" w:cs="Times New Roman"/>
          <w:color w:val="000000"/>
          <w:sz w:val="24"/>
          <w:szCs w:val="24"/>
          <w:lang w:eastAsia="hr-HR"/>
        </w:rPr>
        <w:t xml:space="preserve"> podataka. Program inicijalizira segment instrukcija i korisničke podatke. Nakon inicijalizacije više nema </w:t>
      </w:r>
      <w:proofErr w:type="spellStart"/>
      <w:r w:rsidRPr="000D6E09">
        <w:rPr>
          <w:rFonts w:ascii="Times New Roman" w:eastAsia="Times New Roman" w:hAnsi="Times New Roman" w:cs="Times New Roman"/>
          <w:color w:val="000000"/>
          <w:sz w:val="24"/>
          <w:szCs w:val="24"/>
          <w:lang w:eastAsia="hr-HR"/>
        </w:rPr>
        <w:t>čvste</w:t>
      </w:r>
      <w:proofErr w:type="spellEnd"/>
      <w:r w:rsidRPr="000D6E09">
        <w:rPr>
          <w:rFonts w:ascii="Times New Roman" w:eastAsia="Times New Roman" w:hAnsi="Times New Roman" w:cs="Times New Roman"/>
          <w:color w:val="000000"/>
          <w:sz w:val="24"/>
          <w:szCs w:val="24"/>
          <w:lang w:eastAsia="hr-HR"/>
        </w:rPr>
        <w:t xml:space="preserve"> veze između procesa i programa koji on izvodi. Proces dobiva sredstva (više spremnika, datoteke, itd.) koji nisu prisutni u samom programu, mijenja podatke itd. Iz jednog programa može se inicijalizirati više procesa koji se paralelno izvode.</w:t>
      </w:r>
    </w:p>
    <w:p w14:paraId="0CA573F7" w14:textId="77777777" w:rsidR="000D6E09" w:rsidRPr="000D6E09" w:rsidRDefault="000D6E09" w:rsidP="000D6E0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hr-HR"/>
        </w:rPr>
      </w:pPr>
      <w:proofErr w:type="spellStart"/>
      <w:r w:rsidRPr="000D6E09">
        <w:rPr>
          <w:rFonts w:ascii="Times New Roman" w:eastAsia="Times New Roman" w:hAnsi="Times New Roman" w:cs="Times New Roman"/>
          <w:b/>
          <w:bCs/>
          <w:color w:val="000000"/>
          <w:sz w:val="27"/>
          <w:szCs w:val="27"/>
          <w:lang w:eastAsia="hr-HR"/>
        </w:rPr>
        <w:t>Sustavski</w:t>
      </w:r>
      <w:proofErr w:type="spellEnd"/>
      <w:r w:rsidRPr="000D6E09">
        <w:rPr>
          <w:rFonts w:ascii="Times New Roman" w:eastAsia="Times New Roman" w:hAnsi="Times New Roman" w:cs="Times New Roman"/>
          <w:b/>
          <w:bCs/>
          <w:color w:val="000000"/>
          <w:sz w:val="27"/>
          <w:szCs w:val="27"/>
          <w:lang w:eastAsia="hr-HR"/>
        </w:rPr>
        <w:t xml:space="preserve"> poziv </w:t>
      </w:r>
      <w:proofErr w:type="spellStart"/>
      <w:r w:rsidRPr="000D6E09">
        <w:rPr>
          <w:rFonts w:ascii="Times New Roman" w:eastAsia="Times New Roman" w:hAnsi="Times New Roman" w:cs="Times New Roman"/>
          <w:b/>
          <w:bCs/>
          <w:i/>
          <w:iCs/>
          <w:color w:val="000000"/>
          <w:sz w:val="27"/>
          <w:szCs w:val="27"/>
          <w:lang w:eastAsia="hr-HR"/>
        </w:rPr>
        <w:t>fork</w:t>
      </w:r>
      <w:proofErr w:type="spellEnd"/>
    </w:p>
    <w:p w14:paraId="425E943C"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0D6E09">
        <w:rPr>
          <w:rFonts w:ascii="Times New Roman" w:eastAsia="Times New Roman" w:hAnsi="Times New Roman" w:cs="Times New Roman"/>
          <w:color w:val="000000"/>
          <w:sz w:val="24"/>
          <w:szCs w:val="24"/>
          <w:lang w:eastAsia="hr-HR"/>
        </w:rPr>
        <w:t>Sustavskim</w:t>
      </w:r>
      <w:proofErr w:type="spellEnd"/>
      <w:r w:rsidRPr="000D6E09">
        <w:rPr>
          <w:rFonts w:ascii="Times New Roman" w:eastAsia="Times New Roman" w:hAnsi="Times New Roman" w:cs="Times New Roman"/>
          <w:color w:val="000000"/>
          <w:sz w:val="24"/>
          <w:szCs w:val="24"/>
          <w:lang w:eastAsia="hr-HR"/>
        </w:rPr>
        <w:t xml:space="preserve"> pozivom </w:t>
      </w:r>
      <w:proofErr w:type="spellStart"/>
      <w:r w:rsidRPr="000D6E09">
        <w:rPr>
          <w:rFonts w:ascii="Times New Roman" w:eastAsia="Times New Roman" w:hAnsi="Times New Roman" w:cs="Times New Roman"/>
          <w:i/>
          <w:iCs/>
          <w:color w:val="000000"/>
          <w:sz w:val="24"/>
          <w:szCs w:val="24"/>
          <w:lang w:eastAsia="hr-HR"/>
        </w:rPr>
        <w:t>fork</w:t>
      </w:r>
      <w:proofErr w:type="spellEnd"/>
      <w:r w:rsidRPr="000D6E09">
        <w:rPr>
          <w:rFonts w:ascii="Times New Roman" w:eastAsia="Times New Roman" w:hAnsi="Times New Roman" w:cs="Times New Roman"/>
          <w:color w:val="000000"/>
          <w:sz w:val="24"/>
          <w:szCs w:val="24"/>
          <w:lang w:eastAsia="hr-HR"/>
        </w:rPr>
        <w:t xml:space="preserve"> zahtijeva se stvaranje novog procesa iz postojećeg. Kada proces koji se trenutno izvodi pokrene novi proces, pokrenuti proces postaje "dijete" procesa "roditelja" koji ga je pokrenuo. Dijete </w:t>
      </w:r>
      <w:proofErr w:type="spellStart"/>
      <w:r w:rsidRPr="000D6E09">
        <w:rPr>
          <w:rFonts w:ascii="Times New Roman" w:eastAsia="Times New Roman" w:hAnsi="Times New Roman" w:cs="Times New Roman"/>
          <w:color w:val="000000"/>
          <w:sz w:val="24"/>
          <w:szCs w:val="24"/>
          <w:lang w:eastAsia="hr-HR"/>
        </w:rPr>
        <w:t>dobija</w:t>
      </w:r>
      <w:proofErr w:type="spellEnd"/>
      <w:r w:rsidRPr="000D6E09">
        <w:rPr>
          <w:rFonts w:ascii="Times New Roman" w:eastAsia="Times New Roman" w:hAnsi="Times New Roman" w:cs="Times New Roman"/>
          <w:color w:val="000000"/>
          <w:sz w:val="24"/>
          <w:szCs w:val="24"/>
          <w:lang w:eastAsia="hr-HR"/>
        </w:rPr>
        <w:t xml:space="preserve"> kopije segmenta instrukcija i segmenta podataka roditelja. U stvari, budući da se segment instrukcija najčešće ne mijenja, jezgra može uštediti vrijeme i memoriju tako da postavi taj segment kao zajednički za oba procesa (sve dok ga jedan od njih ne odluči inicijalizirati novim programom, tj. pokrenuti drugi program primjerice naredbom </w:t>
      </w:r>
      <w:proofErr w:type="spellStart"/>
      <w:r w:rsidRPr="000D6E09">
        <w:rPr>
          <w:rFonts w:ascii="Times New Roman" w:eastAsia="Times New Roman" w:hAnsi="Times New Roman" w:cs="Times New Roman"/>
          <w:i/>
          <w:iCs/>
          <w:color w:val="000000"/>
          <w:sz w:val="24"/>
          <w:szCs w:val="24"/>
          <w:lang w:eastAsia="hr-HR"/>
        </w:rPr>
        <w:t>exec</w:t>
      </w:r>
      <w:proofErr w:type="spellEnd"/>
      <w:r w:rsidRPr="000D6E09">
        <w:rPr>
          <w:rFonts w:ascii="Times New Roman" w:eastAsia="Times New Roman" w:hAnsi="Times New Roman" w:cs="Times New Roman"/>
          <w:color w:val="000000"/>
          <w:sz w:val="24"/>
          <w:szCs w:val="24"/>
          <w:lang w:eastAsia="hr-HR"/>
        </w:rPr>
        <w:t xml:space="preserve">). Također, dijete nasljeđuje većinu </w:t>
      </w:r>
      <w:proofErr w:type="spellStart"/>
      <w:r w:rsidRPr="000D6E09">
        <w:rPr>
          <w:rFonts w:ascii="Times New Roman" w:eastAsia="Times New Roman" w:hAnsi="Times New Roman" w:cs="Times New Roman"/>
          <w:color w:val="000000"/>
          <w:sz w:val="24"/>
          <w:szCs w:val="24"/>
          <w:lang w:eastAsia="hr-HR"/>
        </w:rPr>
        <w:t>sustavskih</w:t>
      </w:r>
      <w:proofErr w:type="spellEnd"/>
      <w:r w:rsidRPr="000D6E09">
        <w:rPr>
          <w:rFonts w:ascii="Times New Roman" w:eastAsia="Times New Roman" w:hAnsi="Times New Roman" w:cs="Times New Roman"/>
          <w:color w:val="000000"/>
          <w:sz w:val="24"/>
          <w:szCs w:val="24"/>
          <w:lang w:eastAsia="hr-HR"/>
        </w:rPr>
        <w:t xml:space="preserve"> podataka roditelja.</w:t>
      </w:r>
    </w:p>
    <w:p w14:paraId="4169A2E7"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fork</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w:t>
      </w:r>
    </w:p>
    <w:p w14:paraId="0C9B6158"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 xml:space="preserve">U ovaj </w:t>
      </w:r>
      <w:proofErr w:type="spellStart"/>
      <w:r w:rsidRPr="000D6E09">
        <w:rPr>
          <w:rFonts w:ascii="Times New Roman" w:eastAsia="Times New Roman" w:hAnsi="Times New Roman" w:cs="Times New Roman"/>
          <w:color w:val="000000"/>
          <w:sz w:val="24"/>
          <w:szCs w:val="24"/>
          <w:lang w:eastAsia="hr-HR"/>
        </w:rPr>
        <w:t>sustavski</w:t>
      </w:r>
      <w:proofErr w:type="spellEnd"/>
      <w:r w:rsidRPr="000D6E09">
        <w:rPr>
          <w:rFonts w:ascii="Times New Roman" w:eastAsia="Times New Roman" w:hAnsi="Times New Roman" w:cs="Times New Roman"/>
          <w:color w:val="000000"/>
          <w:sz w:val="24"/>
          <w:szCs w:val="24"/>
          <w:lang w:eastAsia="hr-HR"/>
        </w:rPr>
        <w:t xml:space="preserve"> poziv ulazi jedan proces, a iz njega izlaze dva odvojena procesa ("dijete" i "roditelj") koji dobivaju svaki svoju povratnu vrijednost. Proces dijete dobiva rezultat 0, a roditelj dobiva identifikacijski broj procesa djeteta. Ako dođe do greške, vraćena vrijednost je -1, a dijete nije ni stvoreno. </w:t>
      </w:r>
      <w:proofErr w:type="spellStart"/>
      <w:r w:rsidRPr="000D6E09">
        <w:rPr>
          <w:rFonts w:ascii="Times New Roman" w:eastAsia="Times New Roman" w:hAnsi="Times New Roman" w:cs="Times New Roman"/>
          <w:i/>
          <w:iCs/>
          <w:color w:val="000000"/>
          <w:sz w:val="24"/>
          <w:szCs w:val="24"/>
          <w:lang w:eastAsia="hr-HR"/>
        </w:rPr>
        <w:t>fork</w:t>
      </w:r>
      <w:proofErr w:type="spellEnd"/>
      <w:r w:rsidRPr="000D6E09">
        <w:rPr>
          <w:rFonts w:ascii="Times New Roman" w:eastAsia="Times New Roman" w:hAnsi="Times New Roman" w:cs="Times New Roman"/>
          <w:color w:val="000000"/>
          <w:sz w:val="24"/>
          <w:szCs w:val="24"/>
          <w:lang w:eastAsia="hr-HR"/>
        </w:rPr>
        <w:t> nema nikakvih argumenata, pa programer ne može biti odgovoran za grešku već je ona rezultat nemogućnosti jezgre da kreira novi proces zbog nedostatka nekog od potrebnih sredstava.</w:t>
      </w:r>
    </w:p>
    <w:p w14:paraId="3FF23640"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 xml:space="preserve">Dijete nasljeđuje većinu atributa iz segmenta </w:t>
      </w:r>
      <w:proofErr w:type="spellStart"/>
      <w:r w:rsidRPr="000D6E09">
        <w:rPr>
          <w:rFonts w:ascii="Times New Roman" w:eastAsia="Times New Roman" w:hAnsi="Times New Roman" w:cs="Times New Roman"/>
          <w:color w:val="000000"/>
          <w:sz w:val="24"/>
          <w:szCs w:val="24"/>
          <w:lang w:eastAsia="hr-HR"/>
        </w:rPr>
        <w:t>sustavskih</w:t>
      </w:r>
      <w:proofErr w:type="spellEnd"/>
      <w:r w:rsidRPr="000D6E09">
        <w:rPr>
          <w:rFonts w:ascii="Times New Roman" w:eastAsia="Times New Roman" w:hAnsi="Times New Roman" w:cs="Times New Roman"/>
          <w:color w:val="000000"/>
          <w:sz w:val="24"/>
          <w:szCs w:val="24"/>
          <w:lang w:eastAsia="hr-HR"/>
        </w:rPr>
        <w:t xml:space="preserve"> podataka kao što su aktualni direktorij, prioritet ili identifikacijski broj korisnika. Manje je atributa koji se ne nasljeđuju:</w:t>
      </w:r>
    </w:p>
    <w:p w14:paraId="4A180174" w14:textId="77777777" w:rsidR="000D6E09" w:rsidRPr="000D6E09" w:rsidRDefault="000D6E09" w:rsidP="000D6E09">
      <w:pPr>
        <w:numPr>
          <w:ilvl w:val="0"/>
          <w:numId w:val="2"/>
        </w:numPr>
        <w:spacing w:after="0"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Identifikacijski brojevi procesa djeteta i roditelja su različiti, jer su to različiti procesi.</w:t>
      </w:r>
    </w:p>
    <w:p w14:paraId="15FC8E91" w14:textId="77777777" w:rsidR="000D6E09" w:rsidRPr="000D6E09" w:rsidRDefault="000D6E09" w:rsidP="000D6E09">
      <w:pPr>
        <w:numPr>
          <w:ilvl w:val="0"/>
          <w:numId w:val="2"/>
        </w:numPr>
        <w:spacing w:after="0"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 xml:space="preserve">Proces dijete dobiva kopije otvorenih </w:t>
      </w:r>
      <w:proofErr w:type="spellStart"/>
      <w:r w:rsidRPr="000D6E09">
        <w:rPr>
          <w:rFonts w:ascii="Times New Roman" w:eastAsia="Times New Roman" w:hAnsi="Times New Roman" w:cs="Times New Roman"/>
          <w:color w:val="000000"/>
          <w:sz w:val="24"/>
          <w:szCs w:val="24"/>
          <w:lang w:eastAsia="hr-HR"/>
        </w:rPr>
        <w:t>opisnika</w:t>
      </w:r>
      <w:proofErr w:type="spellEnd"/>
      <w:r w:rsidRPr="000D6E09">
        <w:rPr>
          <w:rFonts w:ascii="Times New Roman" w:eastAsia="Times New Roman" w:hAnsi="Times New Roman" w:cs="Times New Roman"/>
          <w:color w:val="000000"/>
          <w:sz w:val="24"/>
          <w:szCs w:val="24"/>
          <w:lang w:eastAsia="hr-HR"/>
        </w:rPr>
        <w:t xml:space="preserve"> datoteka (</w:t>
      </w:r>
      <w:r w:rsidRPr="000D6E09">
        <w:rPr>
          <w:rFonts w:ascii="Times New Roman" w:eastAsia="Times New Roman" w:hAnsi="Times New Roman" w:cs="Times New Roman"/>
          <w:i/>
          <w:iCs/>
          <w:color w:val="000000"/>
          <w:sz w:val="24"/>
          <w:szCs w:val="24"/>
          <w:lang w:eastAsia="hr-HR"/>
        </w:rPr>
        <w:t xml:space="preserve">file </w:t>
      </w:r>
      <w:proofErr w:type="spellStart"/>
      <w:r w:rsidRPr="000D6E09">
        <w:rPr>
          <w:rFonts w:ascii="Times New Roman" w:eastAsia="Times New Roman" w:hAnsi="Times New Roman" w:cs="Times New Roman"/>
          <w:i/>
          <w:iCs/>
          <w:color w:val="000000"/>
          <w:sz w:val="24"/>
          <w:szCs w:val="24"/>
          <w:lang w:eastAsia="hr-HR"/>
        </w:rPr>
        <w:t>descriptor</w:t>
      </w:r>
      <w:proofErr w:type="spellEnd"/>
      <w:r w:rsidRPr="000D6E09">
        <w:rPr>
          <w:rFonts w:ascii="Times New Roman" w:eastAsia="Times New Roman" w:hAnsi="Times New Roman" w:cs="Times New Roman"/>
          <w:color w:val="000000"/>
          <w:sz w:val="24"/>
          <w:szCs w:val="24"/>
          <w:lang w:eastAsia="hr-HR"/>
        </w:rPr>
        <w:t xml:space="preserve">) od roditelja. Dakle to nisu isti </w:t>
      </w:r>
      <w:proofErr w:type="spellStart"/>
      <w:r w:rsidRPr="000D6E09">
        <w:rPr>
          <w:rFonts w:ascii="Times New Roman" w:eastAsia="Times New Roman" w:hAnsi="Times New Roman" w:cs="Times New Roman"/>
          <w:color w:val="000000"/>
          <w:sz w:val="24"/>
          <w:szCs w:val="24"/>
          <w:lang w:eastAsia="hr-HR"/>
        </w:rPr>
        <w:t>opisnici</w:t>
      </w:r>
      <w:proofErr w:type="spellEnd"/>
      <w:r w:rsidRPr="000D6E09">
        <w:rPr>
          <w:rFonts w:ascii="Times New Roman" w:eastAsia="Times New Roman" w:hAnsi="Times New Roman" w:cs="Times New Roman"/>
          <w:color w:val="000000"/>
          <w:sz w:val="24"/>
          <w:szCs w:val="24"/>
          <w:lang w:eastAsia="hr-HR"/>
        </w:rPr>
        <w:t xml:space="preserve"> datoteka, tj. procesi ih ne dijele. Međutim, procesi dijele kazaljke položaja u datotekama (</w:t>
      </w:r>
      <w:r w:rsidRPr="000D6E09">
        <w:rPr>
          <w:rFonts w:ascii="Times New Roman" w:eastAsia="Times New Roman" w:hAnsi="Times New Roman" w:cs="Times New Roman"/>
          <w:i/>
          <w:iCs/>
          <w:color w:val="000000"/>
          <w:sz w:val="24"/>
          <w:szCs w:val="24"/>
          <w:lang w:eastAsia="hr-HR"/>
        </w:rPr>
        <w:t xml:space="preserve">file </w:t>
      </w:r>
      <w:proofErr w:type="spellStart"/>
      <w:r w:rsidRPr="000D6E09">
        <w:rPr>
          <w:rFonts w:ascii="Times New Roman" w:eastAsia="Times New Roman" w:hAnsi="Times New Roman" w:cs="Times New Roman"/>
          <w:i/>
          <w:iCs/>
          <w:color w:val="000000"/>
          <w:sz w:val="24"/>
          <w:szCs w:val="24"/>
          <w:lang w:eastAsia="hr-HR"/>
        </w:rPr>
        <w:t>pointer</w:t>
      </w:r>
      <w:proofErr w:type="spellEnd"/>
      <w:r w:rsidRPr="000D6E09">
        <w:rPr>
          <w:rFonts w:ascii="Times New Roman" w:eastAsia="Times New Roman" w:hAnsi="Times New Roman" w:cs="Times New Roman"/>
          <w:color w:val="000000"/>
          <w:sz w:val="24"/>
          <w:szCs w:val="24"/>
          <w:lang w:eastAsia="hr-HR"/>
        </w:rPr>
        <w:t xml:space="preserve">). Ako jedan proces namjesti kazaljku položaja na određeno mjesto u datoteci, drugi proces će također čitati odnosno pisati od tog mjesta. Za razliku od toga, ako dijete zatvori svoj </w:t>
      </w:r>
      <w:proofErr w:type="spellStart"/>
      <w:r w:rsidRPr="000D6E09">
        <w:rPr>
          <w:rFonts w:ascii="Times New Roman" w:eastAsia="Times New Roman" w:hAnsi="Times New Roman" w:cs="Times New Roman"/>
          <w:color w:val="000000"/>
          <w:sz w:val="24"/>
          <w:szCs w:val="24"/>
          <w:lang w:eastAsia="hr-HR"/>
        </w:rPr>
        <w:t>opisnik</w:t>
      </w:r>
      <w:proofErr w:type="spellEnd"/>
      <w:r w:rsidRPr="000D6E09">
        <w:rPr>
          <w:rFonts w:ascii="Times New Roman" w:eastAsia="Times New Roman" w:hAnsi="Times New Roman" w:cs="Times New Roman"/>
          <w:color w:val="000000"/>
          <w:sz w:val="24"/>
          <w:szCs w:val="24"/>
          <w:lang w:eastAsia="hr-HR"/>
        </w:rPr>
        <w:t xml:space="preserve"> datoteke, to nema veze s roditeljevim </w:t>
      </w:r>
      <w:proofErr w:type="spellStart"/>
      <w:r w:rsidRPr="000D6E09">
        <w:rPr>
          <w:rFonts w:ascii="Times New Roman" w:eastAsia="Times New Roman" w:hAnsi="Times New Roman" w:cs="Times New Roman"/>
          <w:color w:val="000000"/>
          <w:sz w:val="24"/>
          <w:szCs w:val="24"/>
          <w:lang w:eastAsia="hr-HR"/>
        </w:rPr>
        <w:t>opisnikom</w:t>
      </w:r>
      <w:proofErr w:type="spellEnd"/>
      <w:r w:rsidRPr="000D6E09">
        <w:rPr>
          <w:rFonts w:ascii="Times New Roman" w:eastAsia="Times New Roman" w:hAnsi="Times New Roman" w:cs="Times New Roman"/>
          <w:color w:val="000000"/>
          <w:sz w:val="24"/>
          <w:szCs w:val="24"/>
          <w:lang w:eastAsia="hr-HR"/>
        </w:rPr>
        <w:t xml:space="preserve"> datoteke.</w:t>
      </w:r>
    </w:p>
    <w:p w14:paraId="14F618D6" w14:textId="77777777" w:rsidR="000D6E09" w:rsidRPr="000D6E09" w:rsidRDefault="000D6E09" w:rsidP="000D6E09">
      <w:pPr>
        <w:numPr>
          <w:ilvl w:val="0"/>
          <w:numId w:val="2"/>
        </w:numPr>
        <w:spacing w:after="0"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Vrijeme izvođenja procesa djeteta je postavljeno na nula.</w:t>
      </w:r>
    </w:p>
    <w:p w14:paraId="40237A25"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Dijete se može inicijalizirati novim programom (poziv </w:t>
      </w:r>
      <w:proofErr w:type="spellStart"/>
      <w:r w:rsidRPr="000D6E09">
        <w:rPr>
          <w:rFonts w:ascii="Times New Roman" w:eastAsia="Times New Roman" w:hAnsi="Times New Roman" w:cs="Times New Roman"/>
          <w:i/>
          <w:iCs/>
          <w:color w:val="000000"/>
          <w:sz w:val="24"/>
          <w:szCs w:val="24"/>
          <w:lang w:eastAsia="hr-HR"/>
        </w:rPr>
        <w:t>exec</w:t>
      </w:r>
      <w:proofErr w:type="spellEnd"/>
      <w:r w:rsidRPr="000D6E09">
        <w:rPr>
          <w:rFonts w:ascii="Times New Roman" w:eastAsia="Times New Roman" w:hAnsi="Times New Roman" w:cs="Times New Roman"/>
          <w:color w:val="000000"/>
          <w:sz w:val="24"/>
          <w:szCs w:val="24"/>
          <w:lang w:eastAsia="hr-HR"/>
        </w:rPr>
        <w:t xml:space="preserve">) ili izvoditi poseban dio već prisutnog programa, dok roditelj može čekati da dijete završi ili paralelno raditi nešto drugo. Osnovni oblik upotrebe </w:t>
      </w:r>
      <w:proofErr w:type="spellStart"/>
      <w:r w:rsidRPr="000D6E09">
        <w:rPr>
          <w:rFonts w:ascii="Times New Roman" w:eastAsia="Times New Roman" w:hAnsi="Times New Roman" w:cs="Times New Roman"/>
          <w:color w:val="000000"/>
          <w:sz w:val="24"/>
          <w:szCs w:val="24"/>
          <w:lang w:eastAsia="hr-HR"/>
        </w:rPr>
        <w:t>sustavskog</w:t>
      </w:r>
      <w:proofErr w:type="spellEnd"/>
      <w:r w:rsidRPr="000D6E09">
        <w:rPr>
          <w:rFonts w:ascii="Times New Roman" w:eastAsia="Times New Roman" w:hAnsi="Times New Roman" w:cs="Times New Roman"/>
          <w:color w:val="000000"/>
          <w:sz w:val="24"/>
          <w:szCs w:val="24"/>
          <w:lang w:eastAsia="hr-HR"/>
        </w:rPr>
        <w:t xml:space="preserve"> poziva </w:t>
      </w:r>
      <w:proofErr w:type="spellStart"/>
      <w:r w:rsidRPr="000D6E09">
        <w:rPr>
          <w:rFonts w:ascii="Times New Roman" w:eastAsia="Times New Roman" w:hAnsi="Times New Roman" w:cs="Times New Roman"/>
          <w:i/>
          <w:iCs/>
          <w:color w:val="000000"/>
          <w:sz w:val="24"/>
          <w:szCs w:val="24"/>
          <w:lang w:eastAsia="hr-HR"/>
        </w:rPr>
        <w:t>fork</w:t>
      </w:r>
      <w:proofErr w:type="spellEnd"/>
      <w:r w:rsidRPr="000D6E09">
        <w:rPr>
          <w:rFonts w:ascii="Times New Roman" w:eastAsia="Times New Roman" w:hAnsi="Times New Roman" w:cs="Times New Roman"/>
          <w:i/>
          <w:iCs/>
          <w:color w:val="000000"/>
          <w:sz w:val="24"/>
          <w:szCs w:val="24"/>
          <w:lang w:eastAsia="hr-HR"/>
        </w:rPr>
        <w:t> </w:t>
      </w:r>
      <w:r w:rsidRPr="000D6E09">
        <w:rPr>
          <w:rFonts w:ascii="Times New Roman" w:eastAsia="Times New Roman" w:hAnsi="Times New Roman" w:cs="Times New Roman"/>
          <w:color w:val="000000"/>
          <w:sz w:val="24"/>
          <w:szCs w:val="24"/>
          <w:lang w:eastAsia="hr-HR"/>
        </w:rPr>
        <w:t>izgleda ovako:</w:t>
      </w:r>
    </w:p>
    <w:p w14:paraId="2C11C452"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b/>
          <w:bCs/>
          <w:color w:val="0000FF"/>
          <w:sz w:val="20"/>
          <w:szCs w:val="20"/>
          <w:lang w:eastAsia="hr-HR"/>
        </w:rPr>
        <w:t>if</w:t>
      </w:r>
      <w:proofErr w:type="spellEnd"/>
      <w:r w:rsidRPr="000D6E09">
        <w:rPr>
          <w:rFonts w:ascii="Courier New" w:eastAsia="Times New Roman" w:hAnsi="Courier New" w:cs="Courier New"/>
          <w:b/>
          <w:bCs/>
          <w:color w:val="0000FF"/>
          <w:sz w:val="20"/>
          <w:szCs w:val="20"/>
          <w:lang w:eastAsia="hr-HR"/>
        </w:rPr>
        <w:t xml:space="preserve"> (</w:t>
      </w:r>
      <w:proofErr w:type="spellStart"/>
      <w:r w:rsidRPr="000D6E09">
        <w:rPr>
          <w:rFonts w:ascii="Courier New" w:eastAsia="Times New Roman" w:hAnsi="Courier New" w:cs="Courier New"/>
          <w:b/>
          <w:bCs/>
          <w:color w:val="0000FF"/>
          <w:sz w:val="20"/>
          <w:szCs w:val="20"/>
          <w:lang w:eastAsia="hr-HR"/>
        </w:rPr>
        <w:t>fork</w:t>
      </w:r>
      <w:proofErr w:type="spellEnd"/>
      <w:r w:rsidRPr="000D6E09">
        <w:rPr>
          <w:rFonts w:ascii="Courier New" w:eastAsia="Times New Roman" w:hAnsi="Courier New" w:cs="Courier New"/>
          <w:b/>
          <w:bCs/>
          <w:color w:val="0000FF"/>
          <w:sz w:val="20"/>
          <w:szCs w:val="20"/>
          <w:lang w:eastAsia="hr-HR"/>
        </w:rPr>
        <w:t xml:space="preserve">() </w:t>
      </w:r>
      <w:r w:rsidRPr="000D6E09">
        <w:rPr>
          <w:rFonts w:ascii="Courier New" w:eastAsia="Times New Roman" w:hAnsi="Courier New" w:cs="Courier New"/>
          <w:b/>
          <w:bCs/>
          <w:color w:val="009933"/>
          <w:sz w:val="20"/>
          <w:szCs w:val="20"/>
          <w:lang w:eastAsia="hr-HR"/>
        </w:rPr>
        <w:t>== 0) {</w:t>
      </w:r>
    </w:p>
    <w:p w14:paraId="40A54053"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b/>
          <w:bCs/>
          <w:color w:val="FF0000"/>
          <w:sz w:val="20"/>
          <w:szCs w:val="20"/>
          <w:lang w:eastAsia="hr-HR"/>
        </w:rPr>
        <w:lastRenderedPageBreak/>
        <w:t xml:space="preserve">   </w:t>
      </w:r>
      <w:r w:rsidRPr="000D6E09">
        <w:rPr>
          <w:rFonts w:ascii="Courier New" w:eastAsia="Times New Roman" w:hAnsi="Courier New" w:cs="Courier New"/>
          <w:b/>
          <w:bCs/>
          <w:i/>
          <w:iCs/>
          <w:color w:val="FF0000"/>
          <w:sz w:val="20"/>
          <w:szCs w:val="20"/>
          <w:lang w:eastAsia="hr-HR"/>
        </w:rPr>
        <w:t>posao procesa djeteta</w:t>
      </w:r>
    </w:p>
    <w:p w14:paraId="1EA19562"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b/>
          <w:bCs/>
          <w:color w:val="FF0000"/>
          <w:sz w:val="20"/>
          <w:szCs w:val="20"/>
          <w:lang w:eastAsia="hr-HR"/>
        </w:rPr>
        <w:t xml:space="preserve">   </w:t>
      </w:r>
      <w:proofErr w:type="spellStart"/>
      <w:r w:rsidRPr="000D6E09">
        <w:rPr>
          <w:rFonts w:ascii="Courier New" w:eastAsia="Times New Roman" w:hAnsi="Courier New" w:cs="Courier New"/>
          <w:b/>
          <w:bCs/>
          <w:color w:val="FF0000"/>
          <w:sz w:val="20"/>
          <w:szCs w:val="20"/>
          <w:lang w:eastAsia="hr-HR"/>
        </w:rPr>
        <w:t>exit</w:t>
      </w:r>
      <w:proofErr w:type="spellEnd"/>
      <w:r w:rsidRPr="000D6E09">
        <w:rPr>
          <w:rFonts w:ascii="Courier New" w:eastAsia="Times New Roman" w:hAnsi="Courier New" w:cs="Courier New"/>
          <w:b/>
          <w:bCs/>
          <w:color w:val="FF0000"/>
          <w:sz w:val="20"/>
          <w:szCs w:val="20"/>
          <w:lang w:eastAsia="hr-HR"/>
        </w:rPr>
        <w:t>(0);</w:t>
      </w:r>
    </w:p>
    <w:p w14:paraId="37EC934A"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b/>
          <w:bCs/>
          <w:color w:val="0000FF"/>
          <w:sz w:val="20"/>
          <w:szCs w:val="20"/>
          <w:lang w:eastAsia="hr-HR"/>
        </w:rPr>
        <w:t>}</w:t>
      </w:r>
    </w:p>
    <w:p w14:paraId="09DB4AB0"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b/>
          <w:bCs/>
          <w:i/>
          <w:iCs/>
          <w:color w:val="0000FF"/>
          <w:sz w:val="20"/>
          <w:szCs w:val="20"/>
          <w:lang w:eastAsia="hr-HR"/>
        </w:rPr>
        <w:t>nastavak rada procesa roditelja (ili ništa);</w:t>
      </w:r>
    </w:p>
    <w:p w14:paraId="3CCCFC62"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b/>
          <w:bCs/>
          <w:color w:val="0000FF"/>
          <w:sz w:val="20"/>
          <w:szCs w:val="20"/>
          <w:lang w:eastAsia="hr-HR"/>
        </w:rPr>
        <w:t>wait</w:t>
      </w:r>
      <w:proofErr w:type="spellEnd"/>
      <w:r w:rsidRPr="000D6E09">
        <w:rPr>
          <w:rFonts w:ascii="Courier New" w:eastAsia="Times New Roman" w:hAnsi="Courier New" w:cs="Courier New"/>
          <w:b/>
          <w:bCs/>
          <w:color w:val="0000FF"/>
          <w:sz w:val="20"/>
          <w:szCs w:val="20"/>
          <w:lang w:eastAsia="hr-HR"/>
        </w:rPr>
        <w:t>(NULL);</w:t>
      </w:r>
    </w:p>
    <w:p w14:paraId="1EFB0928"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b/>
          <w:bCs/>
          <w:color w:val="0000FF"/>
          <w:sz w:val="24"/>
          <w:szCs w:val="24"/>
          <w:lang w:eastAsia="hr-HR"/>
        </w:rPr>
        <w:t>Plavo</w:t>
      </w:r>
      <w:r w:rsidRPr="000D6E09">
        <w:rPr>
          <w:rFonts w:ascii="Times New Roman" w:eastAsia="Times New Roman" w:hAnsi="Times New Roman" w:cs="Times New Roman"/>
          <w:color w:val="000000"/>
          <w:sz w:val="24"/>
          <w:szCs w:val="24"/>
          <w:lang w:eastAsia="hr-HR"/>
        </w:rPr>
        <w:t> - izvodi proces roditelj, </w:t>
      </w:r>
      <w:r w:rsidRPr="000D6E09">
        <w:rPr>
          <w:rFonts w:ascii="Times New Roman" w:eastAsia="Times New Roman" w:hAnsi="Times New Roman" w:cs="Times New Roman"/>
          <w:b/>
          <w:bCs/>
          <w:color w:val="009933"/>
          <w:sz w:val="24"/>
          <w:szCs w:val="24"/>
          <w:lang w:eastAsia="hr-HR"/>
        </w:rPr>
        <w:t>zeleno</w:t>
      </w:r>
      <w:r w:rsidRPr="000D6E09">
        <w:rPr>
          <w:rFonts w:ascii="Times New Roman" w:eastAsia="Times New Roman" w:hAnsi="Times New Roman" w:cs="Times New Roman"/>
          <w:color w:val="000000"/>
          <w:sz w:val="24"/>
          <w:szCs w:val="24"/>
          <w:lang w:eastAsia="hr-HR"/>
        </w:rPr>
        <w:t xml:space="preserve"> - izvode oba procesa (provjera povratne vrijednosti </w:t>
      </w:r>
      <w:proofErr w:type="spellStart"/>
      <w:r w:rsidRPr="000D6E09">
        <w:rPr>
          <w:rFonts w:ascii="Times New Roman" w:eastAsia="Times New Roman" w:hAnsi="Times New Roman" w:cs="Times New Roman"/>
          <w:color w:val="000000"/>
          <w:sz w:val="24"/>
          <w:szCs w:val="24"/>
          <w:lang w:eastAsia="hr-HR"/>
        </w:rPr>
        <w:t>fork</w:t>
      </w:r>
      <w:proofErr w:type="spellEnd"/>
      <w:r w:rsidRPr="000D6E09">
        <w:rPr>
          <w:rFonts w:ascii="Times New Roman" w:eastAsia="Times New Roman" w:hAnsi="Times New Roman" w:cs="Times New Roman"/>
          <w:color w:val="000000"/>
          <w:sz w:val="24"/>
          <w:szCs w:val="24"/>
          <w:lang w:eastAsia="hr-HR"/>
        </w:rPr>
        <w:t>()-a), </w:t>
      </w:r>
      <w:r w:rsidRPr="000D6E09">
        <w:rPr>
          <w:rFonts w:ascii="Times New Roman" w:eastAsia="Times New Roman" w:hAnsi="Times New Roman" w:cs="Times New Roman"/>
          <w:b/>
          <w:bCs/>
          <w:color w:val="FF0000"/>
          <w:sz w:val="24"/>
          <w:szCs w:val="24"/>
          <w:lang w:eastAsia="hr-HR"/>
        </w:rPr>
        <w:t>crveno</w:t>
      </w:r>
      <w:r w:rsidRPr="000D6E09">
        <w:rPr>
          <w:rFonts w:ascii="Times New Roman" w:eastAsia="Times New Roman" w:hAnsi="Times New Roman" w:cs="Times New Roman"/>
          <w:color w:val="000000"/>
          <w:sz w:val="24"/>
          <w:szCs w:val="24"/>
          <w:lang w:eastAsia="hr-HR"/>
        </w:rPr>
        <w:t> - izvodi proces djeteta.</w:t>
      </w:r>
    </w:p>
    <w:p w14:paraId="1F9AF6EF" w14:textId="77777777" w:rsidR="000D6E09" w:rsidRPr="000D6E09" w:rsidRDefault="000D6E09" w:rsidP="000D6E0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hr-HR"/>
        </w:rPr>
      </w:pPr>
      <w:proofErr w:type="spellStart"/>
      <w:r w:rsidRPr="000D6E09">
        <w:rPr>
          <w:rFonts w:ascii="Times New Roman" w:eastAsia="Times New Roman" w:hAnsi="Times New Roman" w:cs="Times New Roman"/>
          <w:b/>
          <w:bCs/>
          <w:color w:val="000000"/>
          <w:sz w:val="27"/>
          <w:szCs w:val="27"/>
          <w:lang w:eastAsia="hr-HR"/>
        </w:rPr>
        <w:t>Sustavski</w:t>
      </w:r>
      <w:proofErr w:type="spellEnd"/>
      <w:r w:rsidRPr="000D6E09">
        <w:rPr>
          <w:rFonts w:ascii="Times New Roman" w:eastAsia="Times New Roman" w:hAnsi="Times New Roman" w:cs="Times New Roman"/>
          <w:b/>
          <w:bCs/>
          <w:color w:val="000000"/>
          <w:sz w:val="27"/>
          <w:szCs w:val="27"/>
          <w:lang w:eastAsia="hr-HR"/>
        </w:rPr>
        <w:t xml:space="preserve"> pozivi </w:t>
      </w:r>
      <w:proofErr w:type="spellStart"/>
      <w:r w:rsidRPr="000D6E09">
        <w:rPr>
          <w:rFonts w:ascii="Times New Roman" w:eastAsia="Times New Roman" w:hAnsi="Times New Roman" w:cs="Times New Roman"/>
          <w:b/>
          <w:bCs/>
          <w:i/>
          <w:iCs/>
          <w:color w:val="000000"/>
          <w:sz w:val="27"/>
          <w:szCs w:val="27"/>
          <w:lang w:eastAsia="hr-HR"/>
        </w:rPr>
        <w:t>exit</w:t>
      </w:r>
      <w:proofErr w:type="spellEnd"/>
      <w:r w:rsidRPr="000D6E09">
        <w:rPr>
          <w:rFonts w:ascii="Times New Roman" w:eastAsia="Times New Roman" w:hAnsi="Times New Roman" w:cs="Times New Roman"/>
          <w:b/>
          <w:bCs/>
          <w:i/>
          <w:iCs/>
          <w:color w:val="000000"/>
          <w:sz w:val="27"/>
          <w:szCs w:val="27"/>
          <w:lang w:eastAsia="hr-HR"/>
        </w:rPr>
        <w:t>,</w:t>
      </w:r>
      <w:r w:rsidRPr="000D6E09">
        <w:rPr>
          <w:rFonts w:ascii="Times New Roman" w:eastAsia="Times New Roman" w:hAnsi="Times New Roman" w:cs="Times New Roman"/>
          <w:b/>
          <w:bCs/>
          <w:color w:val="000000"/>
          <w:sz w:val="27"/>
          <w:szCs w:val="27"/>
          <w:lang w:eastAsia="hr-HR"/>
        </w:rPr>
        <w:t> </w:t>
      </w:r>
      <w:proofErr w:type="spellStart"/>
      <w:r w:rsidRPr="000D6E09">
        <w:rPr>
          <w:rFonts w:ascii="Times New Roman" w:eastAsia="Times New Roman" w:hAnsi="Times New Roman" w:cs="Times New Roman"/>
          <w:b/>
          <w:bCs/>
          <w:i/>
          <w:iCs/>
          <w:color w:val="000000"/>
          <w:sz w:val="27"/>
          <w:szCs w:val="27"/>
          <w:lang w:eastAsia="hr-HR"/>
        </w:rPr>
        <w:t>wait</w:t>
      </w:r>
      <w:proofErr w:type="spellEnd"/>
      <w:r w:rsidRPr="000D6E09">
        <w:rPr>
          <w:rFonts w:ascii="Times New Roman" w:eastAsia="Times New Roman" w:hAnsi="Times New Roman" w:cs="Times New Roman"/>
          <w:b/>
          <w:bCs/>
          <w:i/>
          <w:iCs/>
          <w:color w:val="000000"/>
          <w:sz w:val="27"/>
          <w:szCs w:val="27"/>
          <w:lang w:eastAsia="hr-HR"/>
        </w:rPr>
        <w:t> </w:t>
      </w:r>
      <w:r w:rsidRPr="000D6E09">
        <w:rPr>
          <w:rFonts w:ascii="Times New Roman" w:eastAsia="Times New Roman" w:hAnsi="Times New Roman" w:cs="Times New Roman"/>
          <w:b/>
          <w:bCs/>
          <w:i/>
          <w:iCs/>
          <w:color w:val="FF0000"/>
          <w:sz w:val="27"/>
          <w:szCs w:val="27"/>
          <w:lang w:eastAsia="hr-HR"/>
        </w:rPr>
        <w:t xml:space="preserve">i </w:t>
      </w:r>
      <w:proofErr w:type="spellStart"/>
      <w:r w:rsidRPr="000D6E09">
        <w:rPr>
          <w:rFonts w:ascii="Times New Roman" w:eastAsia="Times New Roman" w:hAnsi="Times New Roman" w:cs="Times New Roman"/>
          <w:b/>
          <w:bCs/>
          <w:i/>
          <w:iCs/>
          <w:color w:val="FF0000"/>
          <w:sz w:val="27"/>
          <w:szCs w:val="27"/>
          <w:lang w:eastAsia="hr-HR"/>
        </w:rPr>
        <w:t>getpid</w:t>
      </w:r>
      <w:proofErr w:type="spellEnd"/>
    </w:p>
    <w:p w14:paraId="16FFF988"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exit</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status) ;</w:t>
      </w:r>
    </w:p>
    <w:p w14:paraId="75148D8D"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Poziv </w:t>
      </w:r>
      <w:proofErr w:type="spellStart"/>
      <w:r w:rsidRPr="000D6E09">
        <w:rPr>
          <w:rFonts w:ascii="Times New Roman" w:eastAsia="Times New Roman" w:hAnsi="Times New Roman" w:cs="Times New Roman"/>
          <w:i/>
          <w:iCs/>
          <w:color w:val="000000"/>
          <w:sz w:val="24"/>
          <w:szCs w:val="24"/>
          <w:lang w:eastAsia="hr-HR"/>
        </w:rPr>
        <w:t>exit</w:t>
      </w:r>
      <w:proofErr w:type="spellEnd"/>
      <w:r w:rsidRPr="000D6E09">
        <w:rPr>
          <w:rFonts w:ascii="Times New Roman" w:eastAsia="Times New Roman" w:hAnsi="Times New Roman" w:cs="Times New Roman"/>
          <w:i/>
          <w:iCs/>
          <w:color w:val="000000"/>
          <w:sz w:val="24"/>
          <w:szCs w:val="24"/>
          <w:lang w:eastAsia="hr-HR"/>
        </w:rPr>
        <w:t> </w:t>
      </w:r>
      <w:r w:rsidRPr="000D6E09">
        <w:rPr>
          <w:rFonts w:ascii="Times New Roman" w:eastAsia="Times New Roman" w:hAnsi="Times New Roman" w:cs="Times New Roman"/>
          <w:color w:val="000000"/>
          <w:sz w:val="24"/>
          <w:szCs w:val="24"/>
          <w:lang w:eastAsia="hr-HR"/>
        </w:rPr>
        <w:t>završava izvođenje procesa koji poziva tu funkciju. Prije završetka, uredno se zatvaraju sve otvorene datoteke. Ne vraća nikakvu vrijednost jer iza njega nema nastavka procesa. Za </w:t>
      </w:r>
      <w:r w:rsidRPr="000D6E09">
        <w:rPr>
          <w:rFonts w:ascii="Times New Roman" w:eastAsia="Times New Roman" w:hAnsi="Times New Roman" w:cs="Times New Roman"/>
          <w:i/>
          <w:iCs/>
          <w:color w:val="000000"/>
          <w:sz w:val="24"/>
          <w:szCs w:val="24"/>
          <w:lang w:eastAsia="hr-HR"/>
        </w:rPr>
        <w:t>status</w:t>
      </w:r>
      <w:r w:rsidRPr="000D6E09">
        <w:rPr>
          <w:rFonts w:ascii="Times New Roman" w:eastAsia="Times New Roman" w:hAnsi="Times New Roman" w:cs="Times New Roman"/>
          <w:color w:val="000000"/>
          <w:sz w:val="24"/>
          <w:szCs w:val="24"/>
          <w:lang w:eastAsia="hr-HR"/>
        </w:rPr>
        <w:t> se obično stavlja 0 ako proces normalno završava, a 1 inače. Roditelj procesa koji završava pozivom </w:t>
      </w:r>
      <w:proofErr w:type="spellStart"/>
      <w:r w:rsidRPr="000D6E09">
        <w:rPr>
          <w:rFonts w:ascii="Times New Roman" w:eastAsia="Times New Roman" w:hAnsi="Times New Roman" w:cs="Times New Roman"/>
          <w:i/>
          <w:iCs/>
          <w:color w:val="000000"/>
          <w:sz w:val="24"/>
          <w:szCs w:val="24"/>
          <w:lang w:eastAsia="hr-HR"/>
        </w:rPr>
        <w:t>exit</w:t>
      </w:r>
      <w:proofErr w:type="spellEnd"/>
      <w:r w:rsidRPr="000D6E09">
        <w:rPr>
          <w:rFonts w:ascii="Times New Roman" w:eastAsia="Times New Roman" w:hAnsi="Times New Roman" w:cs="Times New Roman"/>
          <w:color w:val="000000"/>
          <w:sz w:val="24"/>
          <w:szCs w:val="24"/>
          <w:lang w:eastAsia="hr-HR"/>
        </w:rPr>
        <w:t> prima njegov </w:t>
      </w:r>
      <w:r w:rsidRPr="000D6E09">
        <w:rPr>
          <w:rFonts w:ascii="Times New Roman" w:eastAsia="Times New Roman" w:hAnsi="Times New Roman" w:cs="Times New Roman"/>
          <w:i/>
          <w:iCs/>
          <w:color w:val="000000"/>
          <w:sz w:val="24"/>
          <w:szCs w:val="24"/>
          <w:lang w:eastAsia="hr-HR"/>
        </w:rPr>
        <w:t>status</w:t>
      </w:r>
      <w:r w:rsidRPr="000D6E09">
        <w:rPr>
          <w:rFonts w:ascii="Times New Roman" w:eastAsia="Times New Roman" w:hAnsi="Times New Roman" w:cs="Times New Roman"/>
          <w:color w:val="000000"/>
          <w:sz w:val="24"/>
          <w:szCs w:val="24"/>
          <w:lang w:eastAsia="hr-HR"/>
        </w:rPr>
        <w:t xml:space="preserve"> preko </w:t>
      </w:r>
      <w:proofErr w:type="spellStart"/>
      <w:r w:rsidRPr="000D6E09">
        <w:rPr>
          <w:rFonts w:ascii="Times New Roman" w:eastAsia="Times New Roman" w:hAnsi="Times New Roman" w:cs="Times New Roman"/>
          <w:color w:val="000000"/>
          <w:sz w:val="24"/>
          <w:szCs w:val="24"/>
          <w:lang w:eastAsia="hr-HR"/>
        </w:rPr>
        <w:t>sustavskog</w:t>
      </w:r>
      <w:proofErr w:type="spellEnd"/>
      <w:r w:rsidRPr="000D6E09">
        <w:rPr>
          <w:rFonts w:ascii="Times New Roman" w:eastAsia="Times New Roman" w:hAnsi="Times New Roman" w:cs="Times New Roman"/>
          <w:color w:val="000000"/>
          <w:sz w:val="24"/>
          <w:szCs w:val="24"/>
          <w:lang w:eastAsia="hr-HR"/>
        </w:rPr>
        <w:t xml:space="preserve"> poziva </w:t>
      </w:r>
      <w:proofErr w:type="spellStart"/>
      <w:r w:rsidRPr="000D6E09">
        <w:rPr>
          <w:rFonts w:ascii="Times New Roman" w:eastAsia="Times New Roman" w:hAnsi="Times New Roman" w:cs="Times New Roman"/>
          <w:i/>
          <w:iCs/>
          <w:color w:val="000000"/>
          <w:sz w:val="24"/>
          <w:szCs w:val="24"/>
          <w:lang w:eastAsia="hr-HR"/>
        </w:rPr>
        <w:t>wait</w:t>
      </w:r>
      <w:proofErr w:type="spellEnd"/>
      <w:r w:rsidRPr="000D6E09">
        <w:rPr>
          <w:rFonts w:ascii="Times New Roman" w:eastAsia="Times New Roman" w:hAnsi="Times New Roman" w:cs="Times New Roman"/>
          <w:color w:val="000000"/>
          <w:sz w:val="24"/>
          <w:szCs w:val="24"/>
          <w:lang w:eastAsia="hr-HR"/>
        </w:rPr>
        <w:t>.</w:t>
      </w:r>
    </w:p>
    <w:p w14:paraId="30874E70"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wait</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statusp</w:t>
      </w:r>
      <w:proofErr w:type="spellEnd"/>
      <w:r w:rsidRPr="000D6E09">
        <w:rPr>
          <w:rFonts w:ascii="Courier New" w:eastAsia="Times New Roman" w:hAnsi="Courier New" w:cs="Courier New"/>
          <w:color w:val="000000"/>
          <w:sz w:val="20"/>
          <w:szCs w:val="20"/>
          <w:lang w:eastAsia="hr-HR"/>
        </w:rPr>
        <w:t>) ;</w:t>
      </w:r>
    </w:p>
    <w:p w14:paraId="51D8EE09"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 xml:space="preserve">Ovaj </w:t>
      </w:r>
      <w:proofErr w:type="spellStart"/>
      <w:r w:rsidRPr="000D6E09">
        <w:rPr>
          <w:rFonts w:ascii="Times New Roman" w:eastAsia="Times New Roman" w:hAnsi="Times New Roman" w:cs="Times New Roman"/>
          <w:color w:val="000000"/>
          <w:sz w:val="24"/>
          <w:szCs w:val="24"/>
          <w:lang w:eastAsia="hr-HR"/>
        </w:rPr>
        <w:t>sustavski</w:t>
      </w:r>
      <w:proofErr w:type="spellEnd"/>
      <w:r w:rsidRPr="000D6E09">
        <w:rPr>
          <w:rFonts w:ascii="Times New Roman" w:eastAsia="Times New Roman" w:hAnsi="Times New Roman" w:cs="Times New Roman"/>
          <w:color w:val="000000"/>
          <w:sz w:val="24"/>
          <w:szCs w:val="24"/>
          <w:lang w:eastAsia="hr-HR"/>
        </w:rPr>
        <w:t xml:space="preserve"> poziv čeka da neki od procesa djece završi (ili bude zaustavljen za vrijeme praćenja), </w:t>
      </w:r>
      <w:r w:rsidRPr="000D6E09">
        <w:rPr>
          <w:rFonts w:ascii="Arial" w:eastAsia="Times New Roman" w:hAnsi="Arial" w:cs="Arial"/>
          <w:color w:val="000000"/>
          <w:sz w:val="24"/>
          <w:szCs w:val="24"/>
          <w:shd w:val="clear" w:color="auto" w:fill="FFFFFF"/>
          <w:lang w:eastAsia="hr-HR"/>
        </w:rPr>
        <w:t>s tim da se ne može definirati na koji proces treba čekati (dočekuje se prvi proces dijete koji završi)</w:t>
      </w:r>
      <w:r w:rsidRPr="000D6E09">
        <w:rPr>
          <w:rFonts w:ascii="Times New Roman" w:eastAsia="Times New Roman" w:hAnsi="Times New Roman" w:cs="Times New Roman"/>
          <w:color w:val="000000"/>
          <w:sz w:val="24"/>
          <w:szCs w:val="24"/>
          <w:lang w:eastAsia="hr-HR"/>
        </w:rPr>
        <w:t>. Funkcija vraća identifikacijski broj procesa djeteta koji je završio i sprema njegov status (16 bitova) u cijeli broj na koji pokazuje </w:t>
      </w:r>
      <w:proofErr w:type="spellStart"/>
      <w:r w:rsidRPr="000D6E09">
        <w:rPr>
          <w:rFonts w:ascii="Times New Roman" w:eastAsia="Times New Roman" w:hAnsi="Times New Roman" w:cs="Times New Roman"/>
          <w:i/>
          <w:iCs/>
          <w:color w:val="000000"/>
          <w:sz w:val="24"/>
          <w:szCs w:val="24"/>
          <w:lang w:eastAsia="hr-HR"/>
        </w:rPr>
        <w:t>statusp</w:t>
      </w:r>
      <w:proofErr w:type="spellEnd"/>
      <w:r w:rsidRPr="000D6E09">
        <w:rPr>
          <w:rFonts w:ascii="Times New Roman" w:eastAsia="Times New Roman" w:hAnsi="Times New Roman" w:cs="Times New Roman"/>
          <w:color w:val="000000"/>
          <w:sz w:val="24"/>
          <w:szCs w:val="24"/>
          <w:lang w:eastAsia="hr-HR"/>
        </w:rPr>
        <w:t>, osim ako je taj argument </w:t>
      </w:r>
      <w:r w:rsidRPr="000D6E09">
        <w:rPr>
          <w:rFonts w:ascii="Courier New" w:eastAsia="Times New Roman" w:hAnsi="Courier New" w:cs="Courier New"/>
          <w:color w:val="000000"/>
          <w:sz w:val="20"/>
          <w:szCs w:val="20"/>
          <w:lang w:eastAsia="hr-HR"/>
        </w:rPr>
        <w:t>NULL</w:t>
      </w:r>
      <w:r w:rsidRPr="000D6E09">
        <w:rPr>
          <w:rFonts w:ascii="Times New Roman" w:eastAsia="Times New Roman" w:hAnsi="Times New Roman" w:cs="Times New Roman"/>
          <w:color w:val="000000"/>
          <w:sz w:val="24"/>
          <w:szCs w:val="24"/>
          <w:lang w:eastAsia="hr-HR"/>
        </w:rPr>
        <w:t xml:space="preserve">. U tom slučaju se status završenog procesa gubi. U slučaju greške (djece nema, ili je čekanje prekinuto primitkom signala) rezultat je </w:t>
      </w:r>
      <w:r w:rsidRPr="000D6E09">
        <w:rPr>
          <w:rFonts w:ascii="Times New Roman" w:eastAsia="Times New Roman" w:hAnsi="Times New Roman" w:cs="Times New Roman"/>
          <w:color w:val="000000"/>
          <w:sz w:val="24"/>
          <w:szCs w:val="24"/>
          <w:lang w:eastAsia="hr-HR"/>
        </w:rPr>
        <w:softHyphen/>
        <w:t>1.</w:t>
      </w:r>
    </w:p>
    <w:p w14:paraId="0A30B6D3"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Postoje tri načina kako može završiti proces: pozivom </w:t>
      </w:r>
      <w:proofErr w:type="spellStart"/>
      <w:r w:rsidRPr="000D6E09">
        <w:rPr>
          <w:rFonts w:ascii="Times New Roman" w:eastAsia="Times New Roman" w:hAnsi="Times New Roman" w:cs="Times New Roman"/>
          <w:i/>
          <w:iCs/>
          <w:color w:val="000000"/>
          <w:sz w:val="24"/>
          <w:szCs w:val="24"/>
          <w:lang w:eastAsia="hr-HR"/>
        </w:rPr>
        <w:t>exit</w:t>
      </w:r>
      <w:proofErr w:type="spellEnd"/>
      <w:r w:rsidRPr="000D6E09">
        <w:rPr>
          <w:rFonts w:ascii="Times New Roman" w:eastAsia="Times New Roman" w:hAnsi="Times New Roman" w:cs="Times New Roman"/>
          <w:color w:val="000000"/>
          <w:sz w:val="24"/>
          <w:szCs w:val="24"/>
          <w:lang w:eastAsia="hr-HR"/>
        </w:rPr>
        <w:t>, primitkom signala ili padom sustava (nestanak napajanja ili slično). Na koji je način proces završio možemo pročitati iz statusa na koji pokazuje </w:t>
      </w:r>
      <w:proofErr w:type="spellStart"/>
      <w:r w:rsidRPr="000D6E09">
        <w:rPr>
          <w:rFonts w:ascii="Times New Roman" w:eastAsia="Times New Roman" w:hAnsi="Times New Roman" w:cs="Times New Roman"/>
          <w:i/>
          <w:iCs/>
          <w:color w:val="000000"/>
          <w:sz w:val="24"/>
          <w:szCs w:val="24"/>
          <w:lang w:eastAsia="hr-HR"/>
        </w:rPr>
        <w:t>statusp</w:t>
      </w:r>
      <w:proofErr w:type="spellEnd"/>
      <w:r w:rsidRPr="000D6E09">
        <w:rPr>
          <w:rFonts w:ascii="Times New Roman" w:eastAsia="Times New Roman" w:hAnsi="Times New Roman" w:cs="Times New Roman"/>
          <w:color w:val="000000"/>
          <w:sz w:val="24"/>
          <w:szCs w:val="24"/>
          <w:lang w:eastAsia="hr-HR"/>
        </w:rPr>
        <w:t> osim ako se radi o trećem slučaju (vidi </w:t>
      </w:r>
      <w:proofErr w:type="spellStart"/>
      <w:r w:rsidRPr="000D6E09">
        <w:rPr>
          <w:rFonts w:ascii="Courier New" w:eastAsia="Times New Roman" w:hAnsi="Courier New" w:cs="Courier New"/>
          <w:color w:val="000000"/>
          <w:sz w:val="20"/>
          <w:szCs w:val="20"/>
          <w:lang w:eastAsia="hr-HR"/>
        </w:rPr>
        <w:t>man</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wait</w:t>
      </w:r>
      <w:proofErr w:type="spellEnd"/>
      <w:r w:rsidRPr="000D6E09">
        <w:rPr>
          <w:rFonts w:ascii="Times New Roman" w:eastAsia="Times New Roman" w:hAnsi="Times New Roman" w:cs="Times New Roman"/>
          <w:color w:val="000000"/>
          <w:sz w:val="24"/>
          <w:szCs w:val="24"/>
          <w:lang w:eastAsia="hr-HR"/>
        </w:rPr>
        <w:t>).</w:t>
      </w:r>
    </w:p>
    <w:p w14:paraId="09E2712E"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Ako proces roditelj završi prije svog procesa djeteta, djetetu se dodjeljuje novi roditelj - proces </w:t>
      </w:r>
      <w:proofErr w:type="spellStart"/>
      <w:r w:rsidRPr="000D6E09">
        <w:rPr>
          <w:rFonts w:ascii="Times New Roman" w:eastAsia="Times New Roman" w:hAnsi="Times New Roman" w:cs="Times New Roman"/>
          <w:i/>
          <w:iCs/>
          <w:color w:val="000000"/>
          <w:sz w:val="24"/>
          <w:szCs w:val="24"/>
          <w:lang w:eastAsia="hr-HR"/>
        </w:rPr>
        <w:t>init</w:t>
      </w:r>
      <w:proofErr w:type="spellEnd"/>
      <w:r w:rsidRPr="000D6E09">
        <w:rPr>
          <w:rFonts w:ascii="Times New Roman" w:eastAsia="Times New Roman" w:hAnsi="Times New Roman" w:cs="Times New Roman"/>
          <w:color w:val="000000"/>
          <w:sz w:val="24"/>
          <w:szCs w:val="24"/>
          <w:lang w:eastAsia="hr-HR"/>
        </w:rPr>
        <w:t> s identifikacijskim brojem 1. </w:t>
      </w:r>
      <w:proofErr w:type="spellStart"/>
      <w:r w:rsidRPr="000D6E09">
        <w:rPr>
          <w:rFonts w:ascii="Times New Roman" w:eastAsia="Times New Roman" w:hAnsi="Times New Roman" w:cs="Times New Roman"/>
          <w:i/>
          <w:iCs/>
          <w:color w:val="000000"/>
          <w:sz w:val="24"/>
          <w:szCs w:val="24"/>
          <w:lang w:eastAsia="hr-HR"/>
        </w:rPr>
        <w:t>init</w:t>
      </w:r>
      <w:proofErr w:type="spellEnd"/>
      <w:r w:rsidRPr="000D6E09">
        <w:rPr>
          <w:rFonts w:ascii="Times New Roman" w:eastAsia="Times New Roman" w:hAnsi="Times New Roman" w:cs="Times New Roman"/>
          <w:color w:val="000000"/>
          <w:sz w:val="24"/>
          <w:szCs w:val="24"/>
          <w:lang w:eastAsia="hr-HR"/>
        </w:rPr>
        <w:t> je važan prilikom pokretanja sustava, a u kasnijem radu većinom izvodi </w:t>
      </w:r>
      <w:proofErr w:type="spellStart"/>
      <w:r w:rsidRPr="000D6E09">
        <w:rPr>
          <w:rFonts w:ascii="Times New Roman" w:eastAsia="Times New Roman" w:hAnsi="Times New Roman" w:cs="Times New Roman"/>
          <w:i/>
          <w:iCs/>
          <w:color w:val="000000"/>
          <w:sz w:val="24"/>
          <w:szCs w:val="24"/>
          <w:lang w:eastAsia="hr-HR"/>
        </w:rPr>
        <w:t>wait</w:t>
      </w:r>
      <w:proofErr w:type="spellEnd"/>
      <w:r w:rsidRPr="000D6E09">
        <w:rPr>
          <w:rFonts w:ascii="Times New Roman" w:eastAsia="Times New Roman" w:hAnsi="Times New Roman" w:cs="Times New Roman"/>
          <w:color w:val="000000"/>
          <w:sz w:val="24"/>
          <w:szCs w:val="24"/>
          <w:lang w:eastAsia="hr-HR"/>
        </w:rPr>
        <w:t> i tako "prikuplja izgubljenu djecu" kada završe.</w:t>
      </w:r>
    </w:p>
    <w:p w14:paraId="4F1CB1D9"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Ako proces dijete završi, a roditelj ga ne čeka sa </w:t>
      </w:r>
      <w:proofErr w:type="spellStart"/>
      <w:r w:rsidRPr="000D6E09">
        <w:rPr>
          <w:rFonts w:ascii="Times New Roman" w:eastAsia="Times New Roman" w:hAnsi="Times New Roman" w:cs="Times New Roman"/>
          <w:i/>
          <w:iCs/>
          <w:color w:val="000000"/>
          <w:sz w:val="24"/>
          <w:szCs w:val="24"/>
          <w:lang w:eastAsia="hr-HR"/>
        </w:rPr>
        <w:t>wait</w:t>
      </w:r>
      <w:proofErr w:type="spellEnd"/>
      <w:r w:rsidRPr="000D6E09">
        <w:rPr>
          <w:rFonts w:ascii="Times New Roman" w:eastAsia="Times New Roman" w:hAnsi="Times New Roman" w:cs="Times New Roman"/>
          <w:color w:val="000000"/>
          <w:sz w:val="24"/>
          <w:szCs w:val="24"/>
          <w:lang w:eastAsia="hr-HR"/>
        </w:rPr>
        <w:t>, on postaje proces-zombi (</w:t>
      </w:r>
      <w:proofErr w:type="spellStart"/>
      <w:r w:rsidRPr="000D6E09">
        <w:rPr>
          <w:rFonts w:ascii="Times New Roman" w:eastAsia="Times New Roman" w:hAnsi="Times New Roman" w:cs="Times New Roman"/>
          <w:i/>
          <w:iCs/>
          <w:color w:val="000000"/>
          <w:sz w:val="24"/>
          <w:szCs w:val="24"/>
          <w:lang w:eastAsia="hr-HR"/>
        </w:rPr>
        <w:t>zombie</w:t>
      </w:r>
      <w:proofErr w:type="spellEnd"/>
      <w:r w:rsidRPr="000D6E09">
        <w:rPr>
          <w:rFonts w:ascii="Times New Roman" w:eastAsia="Times New Roman" w:hAnsi="Times New Roman" w:cs="Times New Roman"/>
          <w:color w:val="000000"/>
          <w:sz w:val="24"/>
          <w:szCs w:val="24"/>
          <w:lang w:eastAsia="hr-HR"/>
        </w:rPr>
        <w:t>). Otpuštaju se njegovi segmenti u radnom spremniku, ali se zadržavaju njegovi podaci u tablici procesa. Oni su potrebni sve dok roditelj ne izvede </w:t>
      </w:r>
      <w:proofErr w:type="spellStart"/>
      <w:r w:rsidRPr="000D6E09">
        <w:rPr>
          <w:rFonts w:ascii="Times New Roman" w:eastAsia="Times New Roman" w:hAnsi="Times New Roman" w:cs="Times New Roman"/>
          <w:i/>
          <w:iCs/>
          <w:color w:val="000000"/>
          <w:sz w:val="24"/>
          <w:szCs w:val="24"/>
          <w:lang w:eastAsia="hr-HR"/>
        </w:rPr>
        <w:t>wait</w:t>
      </w:r>
      <w:proofErr w:type="spellEnd"/>
      <w:r w:rsidRPr="000D6E09">
        <w:rPr>
          <w:rFonts w:ascii="Times New Roman" w:eastAsia="Times New Roman" w:hAnsi="Times New Roman" w:cs="Times New Roman"/>
          <w:color w:val="000000"/>
          <w:sz w:val="24"/>
          <w:szCs w:val="24"/>
          <w:lang w:eastAsia="hr-HR"/>
        </w:rPr>
        <w:t> kada proces-zombi nestaje. Ako roditelj završi, a da nije pozvao </w:t>
      </w:r>
      <w:proofErr w:type="spellStart"/>
      <w:r w:rsidRPr="000D6E09">
        <w:rPr>
          <w:rFonts w:ascii="Times New Roman" w:eastAsia="Times New Roman" w:hAnsi="Times New Roman" w:cs="Times New Roman"/>
          <w:i/>
          <w:iCs/>
          <w:color w:val="000000"/>
          <w:sz w:val="24"/>
          <w:szCs w:val="24"/>
          <w:lang w:eastAsia="hr-HR"/>
        </w:rPr>
        <w:t>wait</w:t>
      </w:r>
      <w:proofErr w:type="spellEnd"/>
      <w:r w:rsidRPr="000D6E09">
        <w:rPr>
          <w:rFonts w:ascii="Times New Roman" w:eastAsia="Times New Roman" w:hAnsi="Times New Roman" w:cs="Times New Roman"/>
          <w:color w:val="000000"/>
          <w:sz w:val="24"/>
          <w:szCs w:val="24"/>
          <w:lang w:eastAsia="hr-HR"/>
        </w:rPr>
        <w:t>, proces-zombi dobiva novog roditelja (</w:t>
      </w:r>
      <w:proofErr w:type="spellStart"/>
      <w:r w:rsidRPr="000D6E09">
        <w:rPr>
          <w:rFonts w:ascii="Times New Roman" w:eastAsia="Times New Roman" w:hAnsi="Times New Roman" w:cs="Times New Roman"/>
          <w:i/>
          <w:iCs/>
          <w:color w:val="000000"/>
          <w:sz w:val="24"/>
          <w:szCs w:val="24"/>
          <w:lang w:eastAsia="hr-HR"/>
        </w:rPr>
        <w:t>init</w:t>
      </w:r>
      <w:proofErr w:type="spellEnd"/>
      <w:r w:rsidRPr="000D6E09">
        <w:rPr>
          <w:rFonts w:ascii="Times New Roman" w:eastAsia="Times New Roman" w:hAnsi="Times New Roman" w:cs="Times New Roman"/>
          <w:color w:val="000000"/>
          <w:sz w:val="24"/>
          <w:szCs w:val="24"/>
          <w:lang w:eastAsia="hr-HR"/>
        </w:rPr>
        <w:t>) koji će ga prikupiti sa </w:t>
      </w:r>
      <w:proofErr w:type="spellStart"/>
      <w:r w:rsidRPr="000D6E09">
        <w:rPr>
          <w:rFonts w:ascii="Times New Roman" w:eastAsia="Times New Roman" w:hAnsi="Times New Roman" w:cs="Times New Roman"/>
          <w:i/>
          <w:iCs/>
          <w:color w:val="000000"/>
          <w:sz w:val="24"/>
          <w:szCs w:val="24"/>
          <w:lang w:eastAsia="hr-HR"/>
        </w:rPr>
        <w:t>wait</w:t>
      </w:r>
      <w:proofErr w:type="spellEnd"/>
      <w:r w:rsidRPr="000D6E09">
        <w:rPr>
          <w:rFonts w:ascii="Times New Roman" w:eastAsia="Times New Roman" w:hAnsi="Times New Roman" w:cs="Times New Roman"/>
          <w:color w:val="000000"/>
          <w:sz w:val="24"/>
          <w:szCs w:val="24"/>
          <w:lang w:eastAsia="hr-HR"/>
        </w:rPr>
        <w:t>.</w:t>
      </w:r>
    </w:p>
    <w:p w14:paraId="1ADFBE42"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color w:val="FF0000"/>
          <w:sz w:val="20"/>
          <w:szCs w:val="20"/>
          <w:lang w:eastAsia="hr-HR"/>
        </w:rPr>
        <w:t>pid_t</w:t>
      </w:r>
      <w:proofErr w:type="spellEnd"/>
      <w:r w:rsidRPr="000D6E09">
        <w:rPr>
          <w:rFonts w:ascii="Courier New" w:eastAsia="Times New Roman" w:hAnsi="Courier New" w:cs="Courier New"/>
          <w:color w:val="FF0000"/>
          <w:sz w:val="20"/>
          <w:szCs w:val="20"/>
          <w:lang w:eastAsia="hr-HR"/>
        </w:rPr>
        <w:t xml:space="preserve"> </w:t>
      </w:r>
      <w:proofErr w:type="spellStart"/>
      <w:r w:rsidRPr="000D6E09">
        <w:rPr>
          <w:rFonts w:ascii="Courier New" w:eastAsia="Times New Roman" w:hAnsi="Courier New" w:cs="Courier New"/>
          <w:color w:val="FF0000"/>
          <w:sz w:val="20"/>
          <w:szCs w:val="20"/>
          <w:lang w:eastAsia="hr-HR"/>
        </w:rPr>
        <w:t>getpid</w:t>
      </w:r>
      <w:proofErr w:type="spellEnd"/>
      <w:r w:rsidRPr="000D6E09">
        <w:rPr>
          <w:rFonts w:ascii="Courier New" w:eastAsia="Times New Roman" w:hAnsi="Courier New" w:cs="Courier New"/>
          <w:color w:val="FF0000"/>
          <w:sz w:val="20"/>
          <w:szCs w:val="20"/>
          <w:lang w:eastAsia="hr-HR"/>
        </w:rPr>
        <w:t>() ;</w:t>
      </w:r>
    </w:p>
    <w:p w14:paraId="14929716"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FF0000"/>
          <w:sz w:val="24"/>
          <w:szCs w:val="24"/>
          <w:lang w:eastAsia="hr-HR"/>
        </w:rPr>
        <w:t>Poziv </w:t>
      </w:r>
      <w:proofErr w:type="spellStart"/>
      <w:r w:rsidRPr="000D6E09">
        <w:rPr>
          <w:rFonts w:ascii="Times New Roman" w:eastAsia="Times New Roman" w:hAnsi="Times New Roman" w:cs="Times New Roman"/>
          <w:i/>
          <w:iCs/>
          <w:color w:val="FF0000"/>
          <w:sz w:val="24"/>
          <w:szCs w:val="24"/>
          <w:lang w:eastAsia="hr-HR"/>
        </w:rPr>
        <w:t>getpid</w:t>
      </w:r>
      <w:proofErr w:type="spellEnd"/>
      <w:r w:rsidRPr="000D6E09">
        <w:rPr>
          <w:rFonts w:ascii="Times New Roman" w:eastAsia="Times New Roman" w:hAnsi="Times New Roman" w:cs="Times New Roman"/>
          <w:i/>
          <w:iCs/>
          <w:color w:val="FF0000"/>
          <w:sz w:val="24"/>
          <w:szCs w:val="24"/>
          <w:lang w:eastAsia="hr-HR"/>
        </w:rPr>
        <w:t> </w:t>
      </w:r>
      <w:r w:rsidRPr="000D6E09">
        <w:rPr>
          <w:rFonts w:ascii="Times New Roman" w:eastAsia="Times New Roman" w:hAnsi="Times New Roman" w:cs="Times New Roman"/>
          <w:color w:val="FF0000"/>
          <w:sz w:val="24"/>
          <w:szCs w:val="24"/>
          <w:lang w:eastAsia="hr-HR"/>
        </w:rPr>
        <w:t>vraća identifikacijski broj procesa (PID).</w:t>
      </w:r>
    </w:p>
    <w:p w14:paraId="56BAE7CE"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 </w:t>
      </w:r>
    </w:p>
    <w:p w14:paraId="5B5BA83F" w14:textId="77777777" w:rsidR="000D6E09" w:rsidRPr="000D6E09" w:rsidRDefault="000D6E09" w:rsidP="000D6E0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hr-HR"/>
        </w:rPr>
      </w:pPr>
      <w:r w:rsidRPr="000D6E09">
        <w:rPr>
          <w:rFonts w:ascii="Times New Roman" w:eastAsia="Times New Roman" w:hAnsi="Times New Roman" w:cs="Times New Roman"/>
          <w:b/>
          <w:bCs/>
          <w:color w:val="000000"/>
          <w:sz w:val="27"/>
          <w:szCs w:val="27"/>
          <w:lang w:eastAsia="hr-HR"/>
        </w:rPr>
        <w:t>Pokretanje paralelnih procesa</w:t>
      </w:r>
    </w:p>
    <w:p w14:paraId="66524DA1"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U ovoj vježbi trebat će pokrenuti više procesa tako da rade paralelno. To se može izvesti s dvije petlje. U prvoj se stvaraju procesi djeca pozivom </w:t>
      </w:r>
      <w:proofErr w:type="spellStart"/>
      <w:r w:rsidRPr="000D6E09">
        <w:rPr>
          <w:rFonts w:ascii="Times New Roman" w:eastAsia="Times New Roman" w:hAnsi="Times New Roman" w:cs="Times New Roman"/>
          <w:i/>
          <w:iCs/>
          <w:color w:val="000000"/>
          <w:sz w:val="24"/>
          <w:szCs w:val="24"/>
          <w:lang w:eastAsia="hr-HR"/>
        </w:rPr>
        <w:t>fork</w:t>
      </w:r>
      <w:proofErr w:type="spellEnd"/>
      <w:r w:rsidRPr="000D6E09">
        <w:rPr>
          <w:rFonts w:ascii="Times New Roman" w:eastAsia="Times New Roman" w:hAnsi="Times New Roman" w:cs="Times New Roman"/>
          <w:i/>
          <w:iCs/>
          <w:color w:val="000000"/>
          <w:sz w:val="24"/>
          <w:szCs w:val="24"/>
          <w:lang w:eastAsia="hr-HR"/>
        </w:rPr>
        <w:t>,</w:t>
      </w:r>
      <w:r w:rsidRPr="000D6E09">
        <w:rPr>
          <w:rFonts w:ascii="Times New Roman" w:eastAsia="Times New Roman" w:hAnsi="Times New Roman" w:cs="Times New Roman"/>
          <w:color w:val="000000"/>
          <w:sz w:val="24"/>
          <w:szCs w:val="24"/>
          <w:lang w:eastAsia="hr-HR"/>
        </w:rPr>
        <w:t> a svako dijete poziva odgovarajuću funkciju. Iza poziva funkcije treba se nalaziti </w:t>
      </w:r>
      <w:proofErr w:type="spellStart"/>
      <w:r w:rsidRPr="000D6E09">
        <w:rPr>
          <w:rFonts w:ascii="Times New Roman" w:eastAsia="Times New Roman" w:hAnsi="Times New Roman" w:cs="Times New Roman"/>
          <w:i/>
          <w:iCs/>
          <w:color w:val="000000"/>
          <w:sz w:val="24"/>
          <w:szCs w:val="24"/>
          <w:lang w:eastAsia="hr-HR"/>
        </w:rPr>
        <w:t>exit</w:t>
      </w:r>
      <w:proofErr w:type="spellEnd"/>
      <w:r w:rsidRPr="000D6E09">
        <w:rPr>
          <w:rFonts w:ascii="Times New Roman" w:eastAsia="Times New Roman" w:hAnsi="Times New Roman" w:cs="Times New Roman"/>
          <w:color w:val="000000"/>
          <w:sz w:val="24"/>
          <w:szCs w:val="24"/>
          <w:lang w:eastAsia="hr-HR"/>
        </w:rPr>
        <w:t> jer samo roditelj nastavlja izvršavanje petlje. Nakon izlaska iz prve petlje, roditelj poziva </w:t>
      </w:r>
      <w:proofErr w:type="spellStart"/>
      <w:r w:rsidRPr="000D6E09">
        <w:rPr>
          <w:rFonts w:ascii="Times New Roman" w:eastAsia="Times New Roman" w:hAnsi="Times New Roman" w:cs="Times New Roman"/>
          <w:i/>
          <w:iCs/>
          <w:color w:val="000000"/>
          <w:sz w:val="24"/>
          <w:szCs w:val="24"/>
          <w:lang w:eastAsia="hr-HR"/>
        </w:rPr>
        <w:t>wait</w:t>
      </w:r>
      <w:proofErr w:type="spellEnd"/>
      <w:r w:rsidRPr="000D6E09">
        <w:rPr>
          <w:rFonts w:ascii="Times New Roman" w:eastAsia="Times New Roman" w:hAnsi="Times New Roman" w:cs="Times New Roman"/>
          <w:color w:val="000000"/>
          <w:sz w:val="24"/>
          <w:szCs w:val="24"/>
          <w:lang w:eastAsia="hr-HR"/>
        </w:rPr>
        <w:t> toliko puta koliko je procesa djece stvorio.</w:t>
      </w:r>
    </w:p>
    <w:p w14:paraId="7E790408"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for (i = 0; i &lt; N; i++)</w:t>
      </w:r>
    </w:p>
    <w:p w14:paraId="039CB25A"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switch</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fork</w:t>
      </w:r>
      <w:proofErr w:type="spellEnd"/>
      <w:r w:rsidRPr="000D6E09">
        <w:rPr>
          <w:rFonts w:ascii="Courier New" w:eastAsia="Times New Roman" w:hAnsi="Courier New" w:cs="Courier New"/>
          <w:color w:val="000000"/>
          <w:sz w:val="20"/>
          <w:szCs w:val="20"/>
          <w:lang w:eastAsia="hr-HR"/>
        </w:rPr>
        <w:t>()) {</w:t>
      </w:r>
    </w:p>
    <w:p w14:paraId="2D72DB85"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case</w:t>
      </w:r>
      <w:proofErr w:type="spellEnd"/>
      <w:r w:rsidRPr="000D6E09">
        <w:rPr>
          <w:rFonts w:ascii="Courier New" w:eastAsia="Times New Roman" w:hAnsi="Courier New" w:cs="Courier New"/>
          <w:color w:val="000000"/>
          <w:sz w:val="20"/>
          <w:szCs w:val="20"/>
          <w:lang w:eastAsia="hr-HR"/>
        </w:rPr>
        <w:t xml:space="preserve"> 0:</w:t>
      </w:r>
    </w:p>
    <w:p w14:paraId="2A5C5954"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r w:rsidRPr="000D6E09">
        <w:rPr>
          <w:rFonts w:ascii="Courier New" w:eastAsia="Times New Roman" w:hAnsi="Courier New" w:cs="Courier New"/>
          <w:i/>
          <w:iCs/>
          <w:color w:val="000000"/>
          <w:sz w:val="20"/>
          <w:szCs w:val="20"/>
          <w:lang w:eastAsia="hr-HR"/>
        </w:rPr>
        <w:t>funkcija koja obavlja posao djeteta</w:t>
      </w:r>
      <w:r w:rsidRPr="000D6E09">
        <w:rPr>
          <w:rFonts w:ascii="Courier New" w:eastAsia="Times New Roman" w:hAnsi="Courier New" w:cs="Courier New"/>
          <w:color w:val="000000"/>
          <w:sz w:val="20"/>
          <w:szCs w:val="20"/>
          <w:lang w:eastAsia="hr-HR"/>
        </w:rPr>
        <w:t xml:space="preserve"> </w:t>
      </w:r>
      <w:r w:rsidRPr="000D6E09">
        <w:rPr>
          <w:rFonts w:ascii="Courier New" w:eastAsia="Times New Roman" w:hAnsi="Courier New" w:cs="Courier New"/>
          <w:b/>
          <w:bCs/>
          <w:color w:val="000000"/>
          <w:sz w:val="20"/>
          <w:szCs w:val="20"/>
          <w:lang w:eastAsia="hr-HR"/>
        </w:rPr>
        <w:t>i</w:t>
      </w:r>
    </w:p>
    <w:p w14:paraId="33DBC774"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exit</w:t>
      </w:r>
      <w:proofErr w:type="spellEnd"/>
      <w:r w:rsidRPr="000D6E09">
        <w:rPr>
          <w:rFonts w:ascii="Courier New" w:eastAsia="Times New Roman" w:hAnsi="Courier New" w:cs="Courier New"/>
          <w:color w:val="000000"/>
          <w:sz w:val="20"/>
          <w:szCs w:val="20"/>
          <w:lang w:eastAsia="hr-HR"/>
        </w:rPr>
        <w:t>(0);</w:t>
      </w:r>
    </w:p>
    <w:p w14:paraId="117F821D"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lastRenderedPageBreak/>
        <w:t xml:space="preserve">   </w:t>
      </w:r>
      <w:proofErr w:type="spellStart"/>
      <w:r w:rsidRPr="000D6E09">
        <w:rPr>
          <w:rFonts w:ascii="Courier New" w:eastAsia="Times New Roman" w:hAnsi="Courier New" w:cs="Courier New"/>
          <w:color w:val="000000"/>
          <w:sz w:val="20"/>
          <w:szCs w:val="20"/>
          <w:lang w:eastAsia="hr-HR"/>
        </w:rPr>
        <w:t>case</w:t>
      </w:r>
      <w:proofErr w:type="spellEnd"/>
      <w:r w:rsidRPr="000D6E09">
        <w:rPr>
          <w:rFonts w:ascii="Courier New" w:eastAsia="Times New Roman" w:hAnsi="Courier New" w:cs="Courier New"/>
          <w:color w:val="000000"/>
          <w:sz w:val="20"/>
          <w:szCs w:val="20"/>
          <w:lang w:eastAsia="hr-HR"/>
        </w:rPr>
        <w:t xml:space="preserve"> -1:</w:t>
      </w:r>
    </w:p>
    <w:p w14:paraId="63AF4542"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eastAsia="hr-HR"/>
        </w:rPr>
      </w:pPr>
      <w:r w:rsidRPr="000D6E09">
        <w:rPr>
          <w:rFonts w:ascii="Courier New" w:eastAsia="Times New Roman" w:hAnsi="Courier New" w:cs="Courier New"/>
          <w:color w:val="000000"/>
          <w:sz w:val="20"/>
          <w:szCs w:val="20"/>
          <w:lang w:eastAsia="hr-HR"/>
        </w:rPr>
        <w:t xml:space="preserve">      </w:t>
      </w:r>
      <w:r w:rsidRPr="000D6E09">
        <w:rPr>
          <w:rFonts w:ascii="Courier New" w:eastAsia="Times New Roman" w:hAnsi="Courier New" w:cs="Courier New"/>
          <w:i/>
          <w:iCs/>
          <w:color w:val="000000"/>
          <w:sz w:val="20"/>
          <w:szCs w:val="20"/>
          <w:lang w:eastAsia="hr-HR"/>
        </w:rPr>
        <w:t>ispis poruke o nemogućnosti stvaranja procesa;</w:t>
      </w:r>
    </w:p>
    <w:p w14:paraId="5600F40E"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dafault</w:t>
      </w:r>
      <w:proofErr w:type="spellEnd"/>
      <w:r w:rsidRPr="000D6E09">
        <w:rPr>
          <w:rFonts w:ascii="Courier New" w:eastAsia="Times New Roman" w:hAnsi="Courier New" w:cs="Courier New"/>
          <w:color w:val="000000"/>
          <w:sz w:val="20"/>
          <w:szCs w:val="20"/>
          <w:lang w:eastAsia="hr-HR"/>
        </w:rPr>
        <w:t>:</w:t>
      </w:r>
    </w:p>
    <w:p w14:paraId="7D9F9952"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r w:rsidRPr="000D6E09">
        <w:rPr>
          <w:rFonts w:ascii="Courier New" w:eastAsia="Times New Roman" w:hAnsi="Courier New" w:cs="Courier New"/>
          <w:i/>
          <w:iCs/>
          <w:color w:val="000000"/>
          <w:sz w:val="20"/>
          <w:szCs w:val="20"/>
          <w:lang w:eastAsia="hr-HR"/>
        </w:rPr>
        <w:t>nastavak posla roditelja;</w:t>
      </w:r>
    </w:p>
    <w:p w14:paraId="6EC9CFA1"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w:t>
      </w:r>
    </w:p>
    <w:p w14:paraId="4F2F429B"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w:t>
      </w:r>
    </w:p>
    <w:p w14:paraId="631B1C88"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color w:val="000000"/>
          <w:sz w:val="20"/>
          <w:szCs w:val="20"/>
          <w:lang w:eastAsia="hr-HR"/>
        </w:rPr>
        <w:t>while</w:t>
      </w:r>
      <w:proofErr w:type="spellEnd"/>
      <w:r w:rsidRPr="000D6E09">
        <w:rPr>
          <w:rFonts w:ascii="Courier New" w:eastAsia="Times New Roman" w:hAnsi="Courier New" w:cs="Courier New"/>
          <w:color w:val="000000"/>
          <w:sz w:val="20"/>
          <w:szCs w:val="20"/>
          <w:lang w:eastAsia="hr-HR"/>
        </w:rPr>
        <w:t xml:space="preserve"> (i--) </w:t>
      </w:r>
      <w:proofErr w:type="spellStart"/>
      <w:r w:rsidRPr="000D6E09">
        <w:rPr>
          <w:rFonts w:ascii="Courier New" w:eastAsia="Times New Roman" w:hAnsi="Courier New" w:cs="Courier New"/>
          <w:color w:val="000000"/>
          <w:sz w:val="20"/>
          <w:szCs w:val="20"/>
          <w:lang w:eastAsia="hr-HR"/>
        </w:rPr>
        <w:t>wait</w:t>
      </w:r>
      <w:proofErr w:type="spellEnd"/>
      <w:r w:rsidRPr="000D6E09">
        <w:rPr>
          <w:rFonts w:ascii="Courier New" w:eastAsia="Times New Roman" w:hAnsi="Courier New" w:cs="Courier New"/>
          <w:color w:val="000000"/>
          <w:sz w:val="20"/>
          <w:szCs w:val="20"/>
          <w:lang w:eastAsia="hr-HR"/>
        </w:rPr>
        <w:t xml:space="preserve"> (NULL);</w:t>
      </w:r>
    </w:p>
    <w:p w14:paraId="222280A6" w14:textId="77777777" w:rsidR="000D6E09" w:rsidRPr="000D6E09" w:rsidRDefault="000D6E09" w:rsidP="000D6E0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hr-HR"/>
        </w:rPr>
      </w:pPr>
      <w:bookmarkStart w:id="0" w:name="ZAJEDNICKI_ADRESNI_PROSTOR"/>
      <w:r w:rsidRPr="000D6E09">
        <w:rPr>
          <w:rFonts w:ascii="Times New Roman" w:eastAsia="Times New Roman" w:hAnsi="Times New Roman" w:cs="Times New Roman"/>
          <w:b/>
          <w:bCs/>
          <w:color w:val="000000"/>
          <w:sz w:val="27"/>
          <w:szCs w:val="27"/>
          <w:lang w:eastAsia="hr-HR"/>
        </w:rPr>
        <w:t>ZAJEDNIČKI ADRESNI PROSTOR</w:t>
      </w:r>
      <w:bookmarkEnd w:id="0"/>
    </w:p>
    <w:p w14:paraId="20AE21B8"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Nakon stvaranja novog procesa sa </w:t>
      </w:r>
      <w:proofErr w:type="spellStart"/>
      <w:r w:rsidRPr="000D6E09">
        <w:rPr>
          <w:rFonts w:ascii="Times New Roman" w:eastAsia="Times New Roman" w:hAnsi="Times New Roman" w:cs="Times New Roman"/>
          <w:i/>
          <w:iCs/>
          <w:color w:val="000000"/>
          <w:sz w:val="24"/>
          <w:szCs w:val="24"/>
          <w:lang w:eastAsia="hr-HR"/>
        </w:rPr>
        <w:t>fork</w:t>
      </w:r>
      <w:proofErr w:type="spellEnd"/>
      <w:r w:rsidRPr="000D6E09">
        <w:rPr>
          <w:rFonts w:ascii="Times New Roman" w:eastAsia="Times New Roman" w:hAnsi="Times New Roman" w:cs="Times New Roman"/>
          <w:color w:val="000000"/>
          <w:sz w:val="24"/>
          <w:szCs w:val="24"/>
          <w:lang w:eastAsia="hr-HR"/>
        </w:rPr>
        <w:t xml:space="preserve">, procesi roditelj i dijete dijele segment s podacima koji se sastoji od stranica. Sve dok je stranica </w:t>
      </w:r>
      <w:proofErr w:type="spellStart"/>
      <w:r w:rsidRPr="000D6E09">
        <w:rPr>
          <w:rFonts w:ascii="Times New Roman" w:eastAsia="Times New Roman" w:hAnsi="Times New Roman" w:cs="Times New Roman"/>
          <w:color w:val="000000"/>
          <w:sz w:val="24"/>
          <w:szCs w:val="24"/>
          <w:lang w:eastAsia="hr-HR"/>
        </w:rPr>
        <w:t>nepromjenjena</w:t>
      </w:r>
      <w:proofErr w:type="spellEnd"/>
      <w:r w:rsidRPr="000D6E09">
        <w:rPr>
          <w:rFonts w:ascii="Times New Roman" w:eastAsia="Times New Roman" w:hAnsi="Times New Roman" w:cs="Times New Roman"/>
          <w:color w:val="000000"/>
          <w:sz w:val="24"/>
          <w:szCs w:val="24"/>
          <w:lang w:eastAsia="hr-HR"/>
        </w:rPr>
        <w:t xml:space="preserve"> oba procesa je mogu čitati. Ali, čim jedan proces pokuša pisati u stranicu, procesi dobivaju odvojene kopije podataka. Tada niti globalne varijable nisu zajedničke za sve procese, pa ako jedan proces promjeni neku varijablu, drugi to neće primijetiti. To je jedan od razloga za korištenje zajedničkog spremnika. Varijable koje trebaju biti zajedničke za sve procese moraju se nalaziti u zajedničkom spremniku kojeg prethodno treba zauzeti.</w:t>
      </w:r>
    </w:p>
    <w:p w14:paraId="53505946"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Zajednički spremnički prostor je najbrži način komunikacije među procesima. Isti spremnik je priključen adresnim prostorima dva ili više procesa. Čim je nešto upisano u zajednički spremnik, istog trenutka je dostupno svim procesima koji imaju priključen taj dio zajedničkog spremnika na svoj adresni prostor. Za sinkronizaciju čitanja i pisanja u zajednički spremnik mogu se upotrijebiti semafori, poruke ili posebni algoritmi.</w:t>
      </w:r>
    </w:p>
    <w:p w14:paraId="4C7DAC91"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 xml:space="preserve">Blok zajedničkog spremnika se kraće naziva segment. Može biti više zajedničkih segmenata koji su zajednički za </w:t>
      </w:r>
      <w:proofErr w:type="spellStart"/>
      <w:r w:rsidRPr="000D6E09">
        <w:rPr>
          <w:rFonts w:ascii="Times New Roman" w:eastAsia="Times New Roman" w:hAnsi="Times New Roman" w:cs="Times New Roman"/>
          <w:color w:val="000000"/>
          <w:sz w:val="24"/>
          <w:szCs w:val="24"/>
          <w:lang w:eastAsia="hr-HR"/>
        </w:rPr>
        <w:t>različte</w:t>
      </w:r>
      <w:proofErr w:type="spellEnd"/>
      <w:r w:rsidRPr="000D6E09">
        <w:rPr>
          <w:rFonts w:ascii="Times New Roman" w:eastAsia="Times New Roman" w:hAnsi="Times New Roman" w:cs="Times New Roman"/>
          <w:color w:val="000000"/>
          <w:sz w:val="24"/>
          <w:szCs w:val="24"/>
          <w:lang w:eastAsia="hr-HR"/>
        </w:rPr>
        <w:t xml:space="preserve"> kombinacije aktivnih procesa. Svaki proces može pristupiti k više segmenata. Segment je prvo stvoren izvan adresnog prostora bilo kojeg procesa, a svaki proces koji želi pristupiti segmentu izvršava </w:t>
      </w:r>
      <w:proofErr w:type="spellStart"/>
      <w:r w:rsidRPr="000D6E09">
        <w:rPr>
          <w:rFonts w:ascii="Times New Roman" w:eastAsia="Times New Roman" w:hAnsi="Times New Roman" w:cs="Times New Roman"/>
          <w:color w:val="000000"/>
          <w:sz w:val="24"/>
          <w:szCs w:val="24"/>
          <w:lang w:eastAsia="hr-HR"/>
        </w:rPr>
        <w:t>sustavski</w:t>
      </w:r>
      <w:proofErr w:type="spellEnd"/>
      <w:r w:rsidRPr="000D6E09">
        <w:rPr>
          <w:rFonts w:ascii="Times New Roman" w:eastAsia="Times New Roman" w:hAnsi="Times New Roman" w:cs="Times New Roman"/>
          <w:color w:val="000000"/>
          <w:sz w:val="24"/>
          <w:szCs w:val="24"/>
          <w:lang w:eastAsia="hr-HR"/>
        </w:rPr>
        <w:t xml:space="preserve"> poziv kojim ga veže na svoj adresni prostor. Broj segmenata je određen sklopovskim ograničenjima, a veličina segmenta može također biti ograničena.</w:t>
      </w:r>
    </w:p>
    <w:p w14:paraId="0C522439" w14:textId="77777777" w:rsidR="000D6E09" w:rsidRPr="000D6E09" w:rsidRDefault="000D6E09" w:rsidP="000D6E0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hr-HR"/>
        </w:rPr>
      </w:pPr>
      <w:proofErr w:type="spellStart"/>
      <w:r w:rsidRPr="000D6E09">
        <w:rPr>
          <w:rFonts w:ascii="Times New Roman" w:eastAsia="Times New Roman" w:hAnsi="Times New Roman" w:cs="Times New Roman"/>
          <w:b/>
          <w:bCs/>
          <w:color w:val="000000"/>
          <w:sz w:val="27"/>
          <w:szCs w:val="27"/>
          <w:lang w:eastAsia="hr-HR"/>
        </w:rPr>
        <w:t>Sustavski</w:t>
      </w:r>
      <w:proofErr w:type="spellEnd"/>
      <w:r w:rsidRPr="000D6E09">
        <w:rPr>
          <w:rFonts w:ascii="Times New Roman" w:eastAsia="Times New Roman" w:hAnsi="Times New Roman" w:cs="Times New Roman"/>
          <w:b/>
          <w:bCs/>
          <w:color w:val="000000"/>
          <w:sz w:val="27"/>
          <w:szCs w:val="27"/>
          <w:lang w:eastAsia="hr-HR"/>
        </w:rPr>
        <w:t xml:space="preserve"> pozivi za stvaranje i rad sa zajedničkim spremnikom</w:t>
      </w:r>
    </w:p>
    <w:p w14:paraId="4644679D"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color w:val="000000"/>
          <w:sz w:val="20"/>
          <w:szCs w:val="20"/>
          <w:lang w:eastAsia="hr-HR"/>
        </w:rPr>
        <w:t>typedef</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key_t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w:t>
      </w:r>
    </w:p>
    <w:p w14:paraId="4947C1C2"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shmget</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key_t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key</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size</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flags</w:t>
      </w:r>
      <w:proofErr w:type="spellEnd"/>
      <w:r w:rsidRPr="000D6E09">
        <w:rPr>
          <w:rFonts w:ascii="Courier New" w:eastAsia="Times New Roman" w:hAnsi="Courier New" w:cs="Courier New"/>
          <w:color w:val="000000"/>
          <w:sz w:val="20"/>
          <w:szCs w:val="20"/>
          <w:lang w:eastAsia="hr-HR"/>
        </w:rPr>
        <w:t>) ;</w:t>
      </w:r>
    </w:p>
    <w:p w14:paraId="60E11381"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 xml:space="preserve">Ovaj </w:t>
      </w:r>
      <w:proofErr w:type="spellStart"/>
      <w:r w:rsidRPr="000D6E09">
        <w:rPr>
          <w:rFonts w:ascii="Times New Roman" w:eastAsia="Times New Roman" w:hAnsi="Times New Roman" w:cs="Times New Roman"/>
          <w:color w:val="000000"/>
          <w:sz w:val="24"/>
          <w:szCs w:val="24"/>
          <w:lang w:eastAsia="hr-HR"/>
        </w:rPr>
        <w:t>sustavski</w:t>
      </w:r>
      <w:proofErr w:type="spellEnd"/>
      <w:r w:rsidRPr="000D6E09">
        <w:rPr>
          <w:rFonts w:ascii="Times New Roman" w:eastAsia="Times New Roman" w:hAnsi="Times New Roman" w:cs="Times New Roman"/>
          <w:color w:val="000000"/>
          <w:sz w:val="24"/>
          <w:szCs w:val="24"/>
          <w:lang w:eastAsia="hr-HR"/>
        </w:rPr>
        <w:t xml:space="preserve"> poziv pretvara ključ (</w:t>
      </w:r>
      <w:proofErr w:type="spellStart"/>
      <w:r w:rsidRPr="000D6E09">
        <w:rPr>
          <w:rFonts w:ascii="Times New Roman" w:eastAsia="Times New Roman" w:hAnsi="Times New Roman" w:cs="Times New Roman"/>
          <w:i/>
          <w:iCs/>
          <w:color w:val="000000"/>
          <w:sz w:val="24"/>
          <w:szCs w:val="24"/>
          <w:lang w:eastAsia="hr-HR"/>
        </w:rPr>
        <w:t>key</w:t>
      </w:r>
      <w:proofErr w:type="spellEnd"/>
      <w:r w:rsidRPr="000D6E09">
        <w:rPr>
          <w:rFonts w:ascii="Times New Roman" w:eastAsia="Times New Roman" w:hAnsi="Times New Roman" w:cs="Times New Roman"/>
          <w:color w:val="000000"/>
          <w:sz w:val="24"/>
          <w:szCs w:val="24"/>
          <w:lang w:eastAsia="hr-HR"/>
        </w:rPr>
        <w:t>) nekog segmenta zajedničkog spremnika u njegov identifikacijski broj ili stvara novi segment. Novi segment duljine barem </w:t>
      </w:r>
      <w:proofErr w:type="spellStart"/>
      <w:r w:rsidRPr="000D6E09">
        <w:rPr>
          <w:rFonts w:ascii="Times New Roman" w:eastAsia="Times New Roman" w:hAnsi="Times New Roman" w:cs="Times New Roman"/>
          <w:i/>
          <w:iCs/>
          <w:color w:val="000000"/>
          <w:sz w:val="24"/>
          <w:szCs w:val="24"/>
          <w:lang w:eastAsia="hr-HR"/>
        </w:rPr>
        <w:t>size</w:t>
      </w:r>
      <w:proofErr w:type="spellEnd"/>
      <w:r w:rsidRPr="000D6E09">
        <w:rPr>
          <w:rFonts w:ascii="Times New Roman" w:eastAsia="Times New Roman" w:hAnsi="Times New Roman" w:cs="Times New Roman"/>
          <w:color w:val="000000"/>
          <w:sz w:val="24"/>
          <w:szCs w:val="24"/>
          <w:lang w:eastAsia="hr-HR"/>
        </w:rPr>
        <w:t> bajtova će biti stvoren ako se kao ključ upotrijebi </w:t>
      </w:r>
      <w:r w:rsidRPr="000D6E09">
        <w:rPr>
          <w:rFonts w:ascii="Courier New" w:eastAsia="Times New Roman" w:hAnsi="Courier New" w:cs="Courier New"/>
          <w:color w:val="000000"/>
          <w:sz w:val="20"/>
          <w:szCs w:val="20"/>
          <w:lang w:eastAsia="hr-HR"/>
        </w:rPr>
        <w:t>IPC_PRIVATE</w:t>
      </w:r>
      <w:r w:rsidRPr="000D6E09">
        <w:rPr>
          <w:rFonts w:ascii="Times New Roman" w:eastAsia="Times New Roman" w:hAnsi="Times New Roman" w:cs="Times New Roman"/>
          <w:color w:val="000000"/>
          <w:sz w:val="24"/>
          <w:szCs w:val="24"/>
          <w:lang w:eastAsia="hr-HR"/>
        </w:rPr>
        <w:t>. U devet najnižih bitova </w:t>
      </w:r>
      <w:proofErr w:type="spellStart"/>
      <w:r w:rsidRPr="000D6E09">
        <w:rPr>
          <w:rFonts w:ascii="Times New Roman" w:eastAsia="Times New Roman" w:hAnsi="Times New Roman" w:cs="Times New Roman"/>
          <w:i/>
          <w:iCs/>
          <w:color w:val="000000"/>
          <w:sz w:val="24"/>
          <w:szCs w:val="24"/>
          <w:lang w:eastAsia="hr-HR"/>
        </w:rPr>
        <w:t>flags</w:t>
      </w:r>
      <w:proofErr w:type="spellEnd"/>
      <w:r w:rsidRPr="000D6E09">
        <w:rPr>
          <w:rFonts w:ascii="Times New Roman" w:eastAsia="Times New Roman" w:hAnsi="Times New Roman" w:cs="Times New Roman"/>
          <w:color w:val="000000"/>
          <w:sz w:val="24"/>
          <w:szCs w:val="24"/>
          <w:lang w:eastAsia="hr-HR"/>
        </w:rPr>
        <w:t xml:space="preserve"> se stavljaju dozvole pristupa (na primjer, </w:t>
      </w:r>
      <w:proofErr w:type="spellStart"/>
      <w:r w:rsidRPr="000D6E09">
        <w:rPr>
          <w:rFonts w:ascii="Times New Roman" w:eastAsia="Times New Roman" w:hAnsi="Times New Roman" w:cs="Times New Roman"/>
          <w:color w:val="000000"/>
          <w:sz w:val="24"/>
          <w:szCs w:val="24"/>
          <w:lang w:eastAsia="hr-HR"/>
        </w:rPr>
        <w:t>oktalni</w:t>
      </w:r>
      <w:proofErr w:type="spellEnd"/>
      <w:r w:rsidRPr="000D6E09">
        <w:rPr>
          <w:rFonts w:ascii="Times New Roman" w:eastAsia="Times New Roman" w:hAnsi="Times New Roman" w:cs="Times New Roman"/>
          <w:color w:val="000000"/>
          <w:sz w:val="24"/>
          <w:szCs w:val="24"/>
          <w:lang w:eastAsia="hr-HR"/>
        </w:rPr>
        <w:t xml:space="preserve"> broj 0600 znači da korisnik može čitati i pisati, a grupa i ostali ne mogu). </w:t>
      </w:r>
      <w:proofErr w:type="spellStart"/>
      <w:r w:rsidRPr="000D6E09">
        <w:rPr>
          <w:rFonts w:ascii="Times New Roman" w:eastAsia="Times New Roman" w:hAnsi="Times New Roman" w:cs="Times New Roman"/>
          <w:i/>
          <w:iCs/>
          <w:color w:val="000000"/>
          <w:sz w:val="24"/>
          <w:szCs w:val="24"/>
          <w:lang w:eastAsia="hr-HR"/>
        </w:rPr>
        <w:t>shmget</w:t>
      </w:r>
      <w:proofErr w:type="spellEnd"/>
      <w:r w:rsidRPr="000D6E09">
        <w:rPr>
          <w:rFonts w:ascii="Times New Roman" w:eastAsia="Times New Roman" w:hAnsi="Times New Roman" w:cs="Times New Roman"/>
          <w:color w:val="000000"/>
          <w:sz w:val="24"/>
          <w:szCs w:val="24"/>
          <w:lang w:eastAsia="hr-HR"/>
        </w:rPr>
        <w:t> vraća identifikacijski broj segmenta koji je potreban u </w:t>
      </w:r>
      <w:proofErr w:type="spellStart"/>
      <w:r w:rsidRPr="000D6E09">
        <w:rPr>
          <w:rFonts w:ascii="Times New Roman" w:eastAsia="Times New Roman" w:hAnsi="Times New Roman" w:cs="Times New Roman"/>
          <w:i/>
          <w:iCs/>
          <w:color w:val="000000"/>
          <w:sz w:val="24"/>
          <w:szCs w:val="24"/>
          <w:lang w:eastAsia="hr-HR"/>
        </w:rPr>
        <w:t>shmat</w:t>
      </w:r>
      <w:proofErr w:type="spellEnd"/>
      <w:r w:rsidRPr="000D6E09">
        <w:rPr>
          <w:rFonts w:ascii="Times New Roman" w:eastAsia="Times New Roman" w:hAnsi="Times New Roman" w:cs="Times New Roman"/>
          <w:color w:val="000000"/>
          <w:sz w:val="24"/>
          <w:szCs w:val="24"/>
          <w:lang w:eastAsia="hr-HR"/>
        </w:rPr>
        <w:t> ili -1 u slučaju greške.</w:t>
      </w:r>
    </w:p>
    <w:p w14:paraId="35B62883"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Proces veže segment na svoj adresni prostor sa </w:t>
      </w:r>
      <w:proofErr w:type="spellStart"/>
      <w:r w:rsidRPr="000D6E09">
        <w:rPr>
          <w:rFonts w:ascii="Times New Roman" w:eastAsia="Times New Roman" w:hAnsi="Times New Roman" w:cs="Times New Roman"/>
          <w:i/>
          <w:iCs/>
          <w:color w:val="000000"/>
          <w:sz w:val="24"/>
          <w:szCs w:val="24"/>
          <w:lang w:eastAsia="hr-HR"/>
        </w:rPr>
        <w:t>shmat</w:t>
      </w:r>
      <w:proofErr w:type="spellEnd"/>
      <w:r w:rsidRPr="000D6E09">
        <w:rPr>
          <w:rFonts w:ascii="Times New Roman" w:eastAsia="Times New Roman" w:hAnsi="Times New Roman" w:cs="Times New Roman"/>
          <w:color w:val="000000"/>
          <w:sz w:val="24"/>
          <w:szCs w:val="24"/>
          <w:lang w:eastAsia="hr-HR"/>
        </w:rPr>
        <w:t>:</w:t>
      </w:r>
    </w:p>
    <w:p w14:paraId="283CEB9A"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color w:val="000000"/>
          <w:sz w:val="20"/>
          <w:szCs w:val="20"/>
          <w:lang w:eastAsia="hr-HR"/>
        </w:rPr>
        <w:t>char</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shmat</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segid</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char</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addr</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flags</w:t>
      </w:r>
      <w:proofErr w:type="spellEnd"/>
      <w:r w:rsidRPr="000D6E09">
        <w:rPr>
          <w:rFonts w:ascii="Courier New" w:eastAsia="Times New Roman" w:hAnsi="Courier New" w:cs="Courier New"/>
          <w:color w:val="000000"/>
          <w:sz w:val="20"/>
          <w:szCs w:val="20"/>
          <w:lang w:eastAsia="hr-HR"/>
        </w:rPr>
        <w:t>) ;</w:t>
      </w:r>
    </w:p>
    <w:p w14:paraId="44274DC2"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Ako segment treba vezati na određenu adresu, treba je staviti u </w:t>
      </w:r>
      <w:proofErr w:type="spellStart"/>
      <w:r w:rsidRPr="000D6E09">
        <w:rPr>
          <w:rFonts w:ascii="Times New Roman" w:eastAsia="Times New Roman" w:hAnsi="Times New Roman" w:cs="Times New Roman"/>
          <w:i/>
          <w:iCs/>
          <w:color w:val="000000"/>
          <w:sz w:val="24"/>
          <w:szCs w:val="24"/>
          <w:lang w:eastAsia="hr-HR"/>
        </w:rPr>
        <w:t>addr</w:t>
      </w:r>
      <w:proofErr w:type="spellEnd"/>
      <w:r w:rsidRPr="000D6E09">
        <w:rPr>
          <w:rFonts w:ascii="Times New Roman" w:eastAsia="Times New Roman" w:hAnsi="Times New Roman" w:cs="Times New Roman"/>
          <w:color w:val="000000"/>
          <w:sz w:val="24"/>
          <w:szCs w:val="24"/>
          <w:lang w:eastAsia="hr-HR"/>
        </w:rPr>
        <w:t>, a ako je </w:t>
      </w:r>
      <w:proofErr w:type="spellStart"/>
      <w:r w:rsidRPr="000D6E09">
        <w:rPr>
          <w:rFonts w:ascii="Times New Roman" w:eastAsia="Times New Roman" w:hAnsi="Times New Roman" w:cs="Times New Roman"/>
          <w:i/>
          <w:iCs/>
          <w:color w:val="000000"/>
          <w:sz w:val="24"/>
          <w:szCs w:val="24"/>
          <w:lang w:eastAsia="hr-HR"/>
        </w:rPr>
        <w:t>addr</w:t>
      </w:r>
      <w:proofErr w:type="spellEnd"/>
      <w:r w:rsidRPr="000D6E09">
        <w:rPr>
          <w:rFonts w:ascii="Times New Roman" w:eastAsia="Times New Roman" w:hAnsi="Times New Roman" w:cs="Times New Roman"/>
          <w:color w:val="000000"/>
          <w:sz w:val="24"/>
          <w:szCs w:val="24"/>
          <w:lang w:eastAsia="hr-HR"/>
        </w:rPr>
        <w:t> jednako </w:t>
      </w:r>
      <w:r w:rsidRPr="000D6E09">
        <w:rPr>
          <w:rFonts w:ascii="Courier New" w:eastAsia="Times New Roman" w:hAnsi="Courier New" w:cs="Courier New"/>
          <w:color w:val="000000"/>
          <w:sz w:val="20"/>
          <w:szCs w:val="20"/>
          <w:lang w:eastAsia="hr-HR"/>
        </w:rPr>
        <w:t>NULL,</w:t>
      </w:r>
      <w:r w:rsidRPr="000D6E09">
        <w:rPr>
          <w:rFonts w:ascii="Times New Roman" w:eastAsia="Times New Roman" w:hAnsi="Times New Roman" w:cs="Times New Roman"/>
          <w:color w:val="000000"/>
          <w:sz w:val="24"/>
          <w:szCs w:val="24"/>
          <w:lang w:eastAsia="hr-HR"/>
        </w:rPr>
        <w:t> jezgra će sama odabrati adresu (moguće ako se kasnije ne koristi dinamičko zauzimanje spremnika s </w:t>
      </w:r>
      <w:proofErr w:type="spellStart"/>
      <w:r w:rsidRPr="000D6E09">
        <w:rPr>
          <w:rFonts w:ascii="Times New Roman" w:eastAsia="Times New Roman" w:hAnsi="Times New Roman" w:cs="Times New Roman"/>
          <w:i/>
          <w:iCs/>
          <w:color w:val="000000"/>
          <w:sz w:val="24"/>
          <w:szCs w:val="24"/>
          <w:lang w:eastAsia="hr-HR"/>
        </w:rPr>
        <w:t>malloc</w:t>
      </w:r>
      <w:proofErr w:type="spellEnd"/>
      <w:r w:rsidRPr="000D6E09">
        <w:rPr>
          <w:rFonts w:ascii="Times New Roman" w:eastAsia="Times New Roman" w:hAnsi="Times New Roman" w:cs="Times New Roman"/>
          <w:color w:val="000000"/>
          <w:sz w:val="24"/>
          <w:szCs w:val="24"/>
          <w:lang w:eastAsia="hr-HR"/>
        </w:rPr>
        <w:t> ili slično). </w:t>
      </w:r>
      <w:proofErr w:type="spellStart"/>
      <w:r w:rsidRPr="000D6E09">
        <w:rPr>
          <w:rFonts w:ascii="Times New Roman" w:eastAsia="Times New Roman" w:hAnsi="Times New Roman" w:cs="Times New Roman"/>
          <w:i/>
          <w:iCs/>
          <w:color w:val="000000"/>
          <w:sz w:val="24"/>
          <w:szCs w:val="24"/>
          <w:lang w:eastAsia="hr-HR"/>
        </w:rPr>
        <w:t>flags</w:t>
      </w:r>
      <w:proofErr w:type="spellEnd"/>
      <w:r w:rsidRPr="000D6E09">
        <w:rPr>
          <w:rFonts w:ascii="Times New Roman" w:eastAsia="Times New Roman" w:hAnsi="Times New Roman" w:cs="Times New Roman"/>
          <w:color w:val="000000"/>
          <w:sz w:val="24"/>
          <w:szCs w:val="24"/>
          <w:lang w:eastAsia="hr-HR"/>
        </w:rPr>
        <w:t> također najčešće može biti 0. </w:t>
      </w:r>
      <w:proofErr w:type="spellStart"/>
      <w:r w:rsidRPr="000D6E09">
        <w:rPr>
          <w:rFonts w:ascii="Times New Roman" w:eastAsia="Times New Roman" w:hAnsi="Times New Roman" w:cs="Times New Roman"/>
          <w:i/>
          <w:iCs/>
          <w:color w:val="000000"/>
          <w:sz w:val="24"/>
          <w:szCs w:val="24"/>
          <w:lang w:eastAsia="hr-HR"/>
        </w:rPr>
        <w:t>segid</w:t>
      </w:r>
      <w:proofErr w:type="spellEnd"/>
      <w:r w:rsidRPr="000D6E09">
        <w:rPr>
          <w:rFonts w:ascii="Times New Roman" w:eastAsia="Times New Roman" w:hAnsi="Times New Roman" w:cs="Times New Roman"/>
          <w:color w:val="000000"/>
          <w:sz w:val="24"/>
          <w:szCs w:val="24"/>
          <w:lang w:eastAsia="hr-HR"/>
        </w:rPr>
        <w:t> je identifikacijski broj segmenta dobiven pozivom </w:t>
      </w:r>
      <w:proofErr w:type="spellStart"/>
      <w:r w:rsidRPr="000D6E09">
        <w:rPr>
          <w:rFonts w:ascii="Times New Roman" w:eastAsia="Times New Roman" w:hAnsi="Times New Roman" w:cs="Times New Roman"/>
          <w:i/>
          <w:iCs/>
          <w:color w:val="000000"/>
          <w:sz w:val="24"/>
          <w:szCs w:val="24"/>
          <w:lang w:eastAsia="hr-HR"/>
        </w:rPr>
        <w:t>shmget</w:t>
      </w:r>
      <w:proofErr w:type="spellEnd"/>
      <w:r w:rsidRPr="000D6E09">
        <w:rPr>
          <w:rFonts w:ascii="Times New Roman" w:eastAsia="Times New Roman" w:hAnsi="Times New Roman" w:cs="Times New Roman"/>
          <w:color w:val="000000"/>
          <w:sz w:val="24"/>
          <w:szCs w:val="24"/>
          <w:lang w:eastAsia="hr-HR"/>
        </w:rPr>
        <w:t>.</w:t>
      </w:r>
      <w:r w:rsidRPr="000D6E09">
        <w:rPr>
          <w:rFonts w:ascii="Times New Roman" w:eastAsia="Times New Roman" w:hAnsi="Times New Roman" w:cs="Times New Roman"/>
          <w:i/>
          <w:iCs/>
          <w:color w:val="000000"/>
          <w:sz w:val="24"/>
          <w:szCs w:val="24"/>
          <w:lang w:eastAsia="hr-HR"/>
        </w:rPr>
        <w:t> </w:t>
      </w:r>
      <w:proofErr w:type="spellStart"/>
      <w:r w:rsidRPr="000D6E09">
        <w:rPr>
          <w:rFonts w:ascii="Times New Roman" w:eastAsia="Times New Roman" w:hAnsi="Times New Roman" w:cs="Times New Roman"/>
          <w:i/>
          <w:iCs/>
          <w:color w:val="000000"/>
          <w:sz w:val="24"/>
          <w:szCs w:val="24"/>
          <w:lang w:eastAsia="hr-HR"/>
        </w:rPr>
        <w:t>shmat</w:t>
      </w:r>
      <w:proofErr w:type="spellEnd"/>
      <w:r w:rsidRPr="000D6E09">
        <w:rPr>
          <w:rFonts w:ascii="Times New Roman" w:eastAsia="Times New Roman" w:hAnsi="Times New Roman" w:cs="Times New Roman"/>
          <w:i/>
          <w:iCs/>
          <w:color w:val="000000"/>
          <w:sz w:val="24"/>
          <w:szCs w:val="24"/>
          <w:lang w:eastAsia="hr-HR"/>
        </w:rPr>
        <w:t> </w:t>
      </w:r>
      <w:r w:rsidRPr="000D6E09">
        <w:rPr>
          <w:rFonts w:ascii="Times New Roman" w:eastAsia="Times New Roman" w:hAnsi="Times New Roman" w:cs="Times New Roman"/>
          <w:color w:val="000000"/>
          <w:sz w:val="24"/>
          <w:szCs w:val="24"/>
          <w:lang w:eastAsia="hr-HR"/>
        </w:rPr>
        <w:t xml:space="preserve">vraća kazaljku na zajednički adresni prostor duljine tražene u </w:t>
      </w:r>
      <w:proofErr w:type="spellStart"/>
      <w:r w:rsidRPr="000D6E09">
        <w:rPr>
          <w:rFonts w:ascii="Times New Roman" w:eastAsia="Times New Roman" w:hAnsi="Times New Roman" w:cs="Times New Roman"/>
          <w:color w:val="000000"/>
          <w:sz w:val="24"/>
          <w:szCs w:val="24"/>
          <w:lang w:eastAsia="hr-HR"/>
        </w:rPr>
        <w:t>shmget</w:t>
      </w:r>
      <w:proofErr w:type="spellEnd"/>
      <w:r w:rsidRPr="000D6E09">
        <w:rPr>
          <w:rFonts w:ascii="Times New Roman" w:eastAsia="Times New Roman" w:hAnsi="Times New Roman" w:cs="Times New Roman"/>
          <w:color w:val="000000"/>
          <w:sz w:val="24"/>
          <w:szCs w:val="24"/>
          <w:lang w:eastAsia="hr-HR"/>
        </w:rPr>
        <w:t xml:space="preserve"> ili -1 ako dođe do greške. Dohvaćanje i spremanje podataka u segmente obavlja se na uobičajen način.</w:t>
      </w:r>
    </w:p>
    <w:p w14:paraId="32DEEB03"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 xml:space="preserve">Segment se može otpustiti </w:t>
      </w:r>
      <w:proofErr w:type="spellStart"/>
      <w:r w:rsidRPr="000D6E09">
        <w:rPr>
          <w:rFonts w:ascii="Times New Roman" w:eastAsia="Times New Roman" w:hAnsi="Times New Roman" w:cs="Times New Roman"/>
          <w:color w:val="000000"/>
          <w:sz w:val="24"/>
          <w:szCs w:val="24"/>
          <w:lang w:eastAsia="hr-HR"/>
        </w:rPr>
        <w:t>sustavskim</w:t>
      </w:r>
      <w:proofErr w:type="spellEnd"/>
      <w:r w:rsidRPr="000D6E09">
        <w:rPr>
          <w:rFonts w:ascii="Times New Roman" w:eastAsia="Times New Roman" w:hAnsi="Times New Roman" w:cs="Times New Roman"/>
          <w:color w:val="000000"/>
          <w:sz w:val="24"/>
          <w:szCs w:val="24"/>
          <w:lang w:eastAsia="hr-HR"/>
        </w:rPr>
        <w:t xml:space="preserve"> pozivom </w:t>
      </w:r>
      <w:proofErr w:type="spellStart"/>
      <w:r w:rsidRPr="000D6E09">
        <w:rPr>
          <w:rFonts w:ascii="Times New Roman" w:eastAsia="Times New Roman" w:hAnsi="Times New Roman" w:cs="Times New Roman"/>
          <w:i/>
          <w:iCs/>
          <w:color w:val="000000"/>
          <w:sz w:val="24"/>
          <w:szCs w:val="24"/>
          <w:lang w:eastAsia="hr-HR"/>
        </w:rPr>
        <w:t>shmdt</w:t>
      </w:r>
      <w:proofErr w:type="spellEnd"/>
      <w:r w:rsidRPr="000D6E09">
        <w:rPr>
          <w:rFonts w:ascii="Times New Roman" w:eastAsia="Times New Roman" w:hAnsi="Times New Roman" w:cs="Times New Roman"/>
          <w:color w:val="000000"/>
          <w:sz w:val="24"/>
          <w:szCs w:val="24"/>
          <w:lang w:eastAsia="hr-HR"/>
        </w:rPr>
        <w:t>:</w:t>
      </w:r>
    </w:p>
    <w:p w14:paraId="2CEA9C45"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shmdt</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char</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addr</w:t>
      </w:r>
      <w:proofErr w:type="spellEnd"/>
      <w:r w:rsidRPr="000D6E09">
        <w:rPr>
          <w:rFonts w:ascii="Courier New" w:eastAsia="Times New Roman" w:hAnsi="Courier New" w:cs="Courier New"/>
          <w:color w:val="000000"/>
          <w:sz w:val="20"/>
          <w:szCs w:val="20"/>
          <w:lang w:eastAsia="hr-HR"/>
        </w:rPr>
        <w:t>) ;</w:t>
      </w:r>
    </w:p>
    <w:p w14:paraId="3F79D62A"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Zajednički spremnički prostor ostaje nedirnut i može mu se opet pristupiti tako da se ponovno veže na adresni prostor procesa, mada je moguće da pri tome dobije drugu adresu u njegovom adresnom prostoru. </w:t>
      </w:r>
      <w:proofErr w:type="spellStart"/>
      <w:r w:rsidRPr="000D6E09">
        <w:rPr>
          <w:rFonts w:ascii="Times New Roman" w:eastAsia="Times New Roman" w:hAnsi="Times New Roman" w:cs="Times New Roman"/>
          <w:i/>
          <w:iCs/>
          <w:color w:val="000000"/>
          <w:sz w:val="24"/>
          <w:szCs w:val="24"/>
          <w:lang w:eastAsia="hr-HR"/>
        </w:rPr>
        <w:t>addr</w:t>
      </w:r>
      <w:proofErr w:type="spellEnd"/>
      <w:r w:rsidRPr="000D6E09">
        <w:rPr>
          <w:rFonts w:ascii="Times New Roman" w:eastAsia="Times New Roman" w:hAnsi="Times New Roman" w:cs="Times New Roman"/>
          <w:color w:val="000000"/>
          <w:sz w:val="24"/>
          <w:szCs w:val="24"/>
          <w:lang w:eastAsia="hr-HR"/>
        </w:rPr>
        <w:t> je adresa segmenta dobivena pozivom </w:t>
      </w:r>
      <w:proofErr w:type="spellStart"/>
      <w:r w:rsidRPr="000D6E09">
        <w:rPr>
          <w:rFonts w:ascii="Times New Roman" w:eastAsia="Times New Roman" w:hAnsi="Times New Roman" w:cs="Times New Roman"/>
          <w:i/>
          <w:iCs/>
          <w:color w:val="000000"/>
          <w:sz w:val="24"/>
          <w:szCs w:val="24"/>
          <w:lang w:eastAsia="hr-HR"/>
        </w:rPr>
        <w:t>shmat</w:t>
      </w:r>
      <w:proofErr w:type="spellEnd"/>
      <w:r w:rsidRPr="000D6E09">
        <w:rPr>
          <w:rFonts w:ascii="Times New Roman" w:eastAsia="Times New Roman" w:hAnsi="Times New Roman" w:cs="Times New Roman"/>
          <w:color w:val="000000"/>
          <w:sz w:val="24"/>
          <w:szCs w:val="24"/>
          <w:lang w:eastAsia="hr-HR"/>
        </w:rPr>
        <w:t>.</w:t>
      </w:r>
    </w:p>
    <w:p w14:paraId="4019CD98"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lastRenderedPageBreak/>
        <w:t xml:space="preserve">Uništavanje segmenta zajedničke memorije izvodi se </w:t>
      </w:r>
      <w:proofErr w:type="spellStart"/>
      <w:r w:rsidRPr="000D6E09">
        <w:rPr>
          <w:rFonts w:ascii="Times New Roman" w:eastAsia="Times New Roman" w:hAnsi="Times New Roman" w:cs="Times New Roman"/>
          <w:color w:val="000000"/>
          <w:sz w:val="24"/>
          <w:szCs w:val="24"/>
          <w:lang w:eastAsia="hr-HR"/>
        </w:rPr>
        <w:t>sustavskim</w:t>
      </w:r>
      <w:proofErr w:type="spellEnd"/>
      <w:r w:rsidRPr="000D6E09">
        <w:rPr>
          <w:rFonts w:ascii="Times New Roman" w:eastAsia="Times New Roman" w:hAnsi="Times New Roman" w:cs="Times New Roman"/>
          <w:color w:val="000000"/>
          <w:sz w:val="24"/>
          <w:szCs w:val="24"/>
          <w:lang w:eastAsia="hr-HR"/>
        </w:rPr>
        <w:t xml:space="preserve"> pozivom </w:t>
      </w:r>
      <w:proofErr w:type="spellStart"/>
      <w:r w:rsidRPr="000D6E09">
        <w:rPr>
          <w:rFonts w:ascii="Times New Roman" w:eastAsia="Times New Roman" w:hAnsi="Times New Roman" w:cs="Times New Roman"/>
          <w:i/>
          <w:iCs/>
          <w:color w:val="000000"/>
          <w:sz w:val="24"/>
          <w:szCs w:val="24"/>
          <w:lang w:eastAsia="hr-HR"/>
        </w:rPr>
        <w:t>shmctl</w:t>
      </w:r>
      <w:proofErr w:type="spellEnd"/>
      <w:r w:rsidRPr="000D6E09">
        <w:rPr>
          <w:rFonts w:ascii="Times New Roman" w:eastAsia="Times New Roman" w:hAnsi="Times New Roman" w:cs="Times New Roman"/>
          <w:color w:val="000000"/>
          <w:sz w:val="24"/>
          <w:szCs w:val="24"/>
          <w:lang w:eastAsia="hr-HR"/>
        </w:rPr>
        <w:t>:</w:t>
      </w:r>
    </w:p>
    <w:p w14:paraId="38F10CDF"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shmctl</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segid</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cmd</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struct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shmid_ds</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sbuf</w:t>
      </w:r>
      <w:proofErr w:type="spellEnd"/>
      <w:r w:rsidRPr="000D6E09">
        <w:rPr>
          <w:rFonts w:ascii="Courier New" w:eastAsia="Times New Roman" w:hAnsi="Courier New" w:cs="Courier New"/>
          <w:color w:val="000000"/>
          <w:sz w:val="20"/>
          <w:szCs w:val="20"/>
          <w:lang w:eastAsia="hr-HR"/>
        </w:rPr>
        <w:t>) ;</w:t>
      </w:r>
    </w:p>
    <w:p w14:paraId="128799E3"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Za uništavanje segmenta treba za </w:t>
      </w:r>
      <w:proofErr w:type="spellStart"/>
      <w:r w:rsidRPr="000D6E09">
        <w:rPr>
          <w:rFonts w:ascii="Times New Roman" w:eastAsia="Times New Roman" w:hAnsi="Times New Roman" w:cs="Times New Roman"/>
          <w:i/>
          <w:iCs/>
          <w:color w:val="000000"/>
          <w:sz w:val="24"/>
          <w:szCs w:val="24"/>
          <w:lang w:eastAsia="hr-HR"/>
        </w:rPr>
        <w:t>segid</w:t>
      </w:r>
      <w:proofErr w:type="spellEnd"/>
      <w:r w:rsidRPr="000D6E09">
        <w:rPr>
          <w:rFonts w:ascii="Times New Roman" w:eastAsia="Times New Roman" w:hAnsi="Times New Roman" w:cs="Times New Roman"/>
          <w:color w:val="000000"/>
          <w:sz w:val="24"/>
          <w:szCs w:val="24"/>
          <w:lang w:eastAsia="hr-HR"/>
        </w:rPr>
        <w:t> staviti identifikacijski broj dobiven sa </w:t>
      </w:r>
      <w:proofErr w:type="spellStart"/>
      <w:r w:rsidRPr="000D6E09">
        <w:rPr>
          <w:rFonts w:ascii="Times New Roman" w:eastAsia="Times New Roman" w:hAnsi="Times New Roman" w:cs="Times New Roman"/>
          <w:i/>
          <w:iCs/>
          <w:color w:val="000000"/>
          <w:sz w:val="24"/>
          <w:szCs w:val="24"/>
          <w:lang w:eastAsia="hr-HR"/>
        </w:rPr>
        <w:t>shmget</w:t>
      </w:r>
      <w:proofErr w:type="spellEnd"/>
      <w:r w:rsidRPr="000D6E09">
        <w:rPr>
          <w:rFonts w:ascii="Times New Roman" w:eastAsia="Times New Roman" w:hAnsi="Times New Roman" w:cs="Times New Roman"/>
          <w:color w:val="000000"/>
          <w:sz w:val="24"/>
          <w:szCs w:val="24"/>
          <w:lang w:eastAsia="hr-HR"/>
        </w:rPr>
        <w:t>, </w:t>
      </w:r>
      <w:proofErr w:type="spellStart"/>
      <w:r w:rsidRPr="000D6E09">
        <w:rPr>
          <w:rFonts w:ascii="Times New Roman" w:eastAsia="Times New Roman" w:hAnsi="Times New Roman" w:cs="Times New Roman"/>
          <w:i/>
          <w:iCs/>
          <w:color w:val="000000"/>
          <w:sz w:val="24"/>
          <w:szCs w:val="24"/>
          <w:lang w:eastAsia="hr-HR"/>
        </w:rPr>
        <w:t>cmd</w:t>
      </w:r>
      <w:proofErr w:type="spellEnd"/>
      <w:r w:rsidRPr="000D6E09">
        <w:rPr>
          <w:rFonts w:ascii="Times New Roman" w:eastAsia="Times New Roman" w:hAnsi="Times New Roman" w:cs="Times New Roman"/>
          <w:color w:val="000000"/>
          <w:sz w:val="24"/>
          <w:szCs w:val="24"/>
          <w:lang w:eastAsia="hr-HR"/>
        </w:rPr>
        <w:t> treba biti </w:t>
      </w:r>
      <w:r w:rsidRPr="000D6E09">
        <w:rPr>
          <w:rFonts w:ascii="Courier New" w:eastAsia="Times New Roman" w:hAnsi="Courier New" w:cs="Courier New"/>
          <w:color w:val="000000"/>
          <w:sz w:val="20"/>
          <w:szCs w:val="20"/>
          <w:lang w:eastAsia="hr-HR"/>
        </w:rPr>
        <w:t>IPC_RMID</w:t>
      </w:r>
      <w:r w:rsidRPr="000D6E09">
        <w:rPr>
          <w:rFonts w:ascii="Times New Roman" w:eastAsia="Times New Roman" w:hAnsi="Times New Roman" w:cs="Times New Roman"/>
          <w:color w:val="000000"/>
          <w:sz w:val="24"/>
          <w:szCs w:val="24"/>
          <w:lang w:eastAsia="hr-HR"/>
        </w:rPr>
        <w:t>, a </w:t>
      </w:r>
      <w:proofErr w:type="spellStart"/>
      <w:r w:rsidRPr="000D6E09">
        <w:rPr>
          <w:rFonts w:ascii="Times New Roman" w:eastAsia="Times New Roman" w:hAnsi="Times New Roman" w:cs="Times New Roman"/>
          <w:i/>
          <w:iCs/>
          <w:color w:val="000000"/>
          <w:sz w:val="24"/>
          <w:szCs w:val="24"/>
          <w:lang w:eastAsia="hr-HR"/>
        </w:rPr>
        <w:t>sbuf</w:t>
      </w:r>
      <w:proofErr w:type="spellEnd"/>
      <w:r w:rsidRPr="000D6E09">
        <w:rPr>
          <w:rFonts w:ascii="Times New Roman" w:eastAsia="Times New Roman" w:hAnsi="Times New Roman" w:cs="Times New Roman"/>
          <w:color w:val="000000"/>
          <w:sz w:val="24"/>
          <w:szCs w:val="24"/>
          <w:lang w:eastAsia="hr-HR"/>
        </w:rPr>
        <w:t> može biti </w:t>
      </w:r>
      <w:r w:rsidRPr="000D6E09">
        <w:rPr>
          <w:rFonts w:ascii="Courier New" w:eastAsia="Times New Roman" w:hAnsi="Courier New" w:cs="Courier New"/>
          <w:color w:val="000000"/>
          <w:sz w:val="20"/>
          <w:szCs w:val="20"/>
          <w:lang w:eastAsia="hr-HR"/>
        </w:rPr>
        <w:t>NULL</w:t>
      </w:r>
      <w:r w:rsidRPr="000D6E09">
        <w:rPr>
          <w:rFonts w:ascii="Times New Roman" w:eastAsia="Times New Roman" w:hAnsi="Times New Roman" w:cs="Times New Roman"/>
          <w:color w:val="000000"/>
          <w:sz w:val="24"/>
          <w:szCs w:val="24"/>
          <w:lang w:eastAsia="hr-HR"/>
        </w:rPr>
        <w:t>. Greška je uništiti segment koji nije otpušten iz adresnog prostora svih procesa koji su ga koristili. </w:t>
      </w:r>
      <w:proofErr w:type="spellStart"/>
      <w:r w:rsidRPr="000D6E09">
        <w:rPr>
          <w:rFonts w:ascii="Times New Roman" w:eastAsia="Times New Roman" w:hAnsi="Times New Roman" w:cs="Times New Roman"/>
          <w:i/>
          <w:iCs/>
          <w:color w:val="000000"/>
          <w:sz w:val="24"/>
          <w:szCs w:val="24"/>
          <w:lang w:eastAsia="hr-HR"/>
        </w:rPr>
        <w:t>shmctl</w:t>
      </w:r>
      <w:proofErr w:type="spellEnd"/>
      <w:r w:rsidRPr="000D6E09">
        <w:rPr>
          <w:rFonts w:ascii="Times New Roman" w:eastAsia="Times New Roman" w:hAnsi="Times New Roman" w:cs="Times New Roman"/>
          <w:color w:val="000000"/>
          <w:sz w:val="24"/>
          <w:szCs w:val="24"/>
          <w:lang w:eastAsia="hr-HR"/>
        </w:rPr>
        <w:t>, kao i</w:t>
      </w:r>
      <w:r w:rsidRPr="000D6E09">
        <w:rPr>
          <w:rFonts w:ascii="Times New Roman" w:eastAsia="Times New Roman" w:hAnsi="Times New Roman" w:cs="Times New Roman"/>
          <w:i/>
          <w:iCs/>
          <w:color w:val="000000"/>
          <w:sz w:val="24"/>
          <w:szCs w:val="24"/>
          <w:lang w:eastAsia="hr-HR"/>
        </w:rPr>
        <w:t> </w:t>
      </w:r>
      <w:proofErr w:type="spellStart"/>
      <w:r w:rsidRPr="000D6E09">
        <w:rPr>
          <w:rFonts w:ascii="Times New Roman" w:eastAsia="Times New Roman" w:hAnsi="Times New Roman" w:cs="Times New Roman"/>
          <w:i/>
          <w:iCs/>
          <w:color w:val="000000"/>
          <w:sz w:val="24"/>
          <w:szCs w:val="24"/>
          <w:lang w:eastAsia="hr-HR"/>
        </w:rPr>
        <w:t>shmdt</w:t>
      </w:r>
      <w:proofErr w:type="spellEnd"/>
      <w:r w:rsidRPr="000D6E09">
        <w:rPr>
          <w:rFonts w:ascii="Times New Roman" w:eastAsia="Times New Roman" w:hAnsi="Times New Roman" w:cs="Times New Roman"/>
          <w:color w:val="000000"/>
          <w:sz w:val="24"/>
          <w:szCs w:val="24"/>
          <w:lang w:eastAsia="hr-HR"/>
        </w:rPr>
        <w:t> vraća 0 ako je sve u redu, a -1 u slučaju greške. (Detaljnije o ovim pozivima u: </w:t>
      </w:r>
      <w:proofErr w:type="spellStart"/>
      <w:r w:rsidRPr="000D6E09">
        <w:rPr>
          <w:rFonts w:ascii="Courier New" w:eastAsia="Times New Roman" w:hAnsi="Courier New" w:cs="Courier New"/>
          <w:color w:val="000000"/>
          <w:sz w:val="20"/>
          <w:szCs w:val="20"/>
          <w:lang w:eastAsia="hr-HR"/>
        </w:rPr>
        <w:t>man</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shmget</w:t>
      </w:r>
      <w:proofErr w:type="spellEnd"/>
      <w:r w:rsidRPr="000D6E09">
        <w:rPr>
          <w:rFonts w:ascii="Times New Roman" w:eastAsia="Times New Roman" w:hAnsi="Times New Roman" w:cs="Times New Roman"/>
          <w:color w:val="000000"/>
          <w:sz w:val="24"/>
          <w:szCs w:val="24"/>
          <w:lang w:eastAsia="hr-HR"/>
        </w:rPr>
        <w:t>, </w:t>
      </w:r>
      <w:proofErr w:type="spellStart"/>
      <w:r w:rsidRPr="000D6E09">
        <w:rPr>
          <w:rFonts w:ascii="Courier New" w:eastAsia="Times New Roman" w:hAnsi="Courier New" w:cs="Courier New"/>
          <w:color w:val="000000"/>
          <w:sz w:val="20"/>
          <w:szCs w:val="20"/>
          <w:lang w:eastAsia="hr-HR"/>
        </w:rPr>
        <w:t>man</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shmop</w:t>
      </w:r>
      <w:proofErr w:type="spellEnd"/>
      <w:r w:rsidRPr="000D6E09">
        <w:rPr>
          <w:rFonts w:ascii="Times New Roman" w:eastAsia="Times New Roman" w:hAnsi="Times New Roman" w:cs="Times New Roman"/>
          <w:color w:val="000000"/>
          <w:sz w:val="24"/>
          <w:szCs w:val="24"/>
          <w:lang w:eastAsia="hr-HR"/>
        </w:rPr>
        <w:t>, </w:t>
      </w:r>
      <w:proofErr w:type="spellStart"/>
      <w:r w:rsidRPr="000D6E09">
        <w:rPr>
          <w:rFonts w:ascii="Courier New" w:eastAsia="Times New Roman" w:hAnsi="Courier New" w:cs="Courier New"/>
          <w:color w:val="000000"/>
          <w:sz w:val="20"/>
          <w:szCs w:val="20"/>
          <w:lang w:eastAsia="hr-HR"/>
        </w:rPr>
        <w:t>man</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shmctl</w:t>
      </w:r>
      <w:proofErr w:type="spellEnd"/>
      <w:r w:rsidRPr="000D6E09">
        <w:rPr>
          <w:rFonts w:ascii="Times New Roman" w:eastAsia="Times New Roman" w:hAnsi="Times New Roman" w:cs="Times New Roman"/>
          <w:color w:val="000000"/>
          <w:sz w:val="24"/>
          <w:szCs w:val="24"/>
          <w:lang w:eastAsia="hr-HR"/>
        </w:rPr>
        <w:t>)</w:t>
      </w:r>
    </w:p>
    <w:p w14:paraId="772748E4" w14:textId="77777777" w:rsidR="000D6E09" w:rsidRPr="000D6E09" w:rsidRDefault="000D6E09" w:rsidP="000D6E0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hr-HR"/>
        </w:rPr>
      </w:pPr>
      <w:r w:rsidRPr="000D6E09">
        <w:rPr>
          <w:rFonts w:ascii="Times New Roman" w:eastAsia="Times New Roman" w:hAnsi="Times New Roman" w:cs="Times New Roman"/>
          <w:b/>
          <w:bCs/>
          <w:color w:val="000000"/>
          <w:sz w:val="27"/>
          <w:szCs w:val="27"/>
          <w:lang w:eastAsia="hr-HR"/>
        </w:rPr>
        <w:t>Struktura programa sa paralelnim procesima i zajedničkim spremnikom</w:t>
      </w:r>
    </w:p>
    <w:p w14:paraId="39245235"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i/>
          <w:iCs/>
          <w:color w:val="000000"/>
          <w:sz w:val="20"/>
          <w:szCs w:val="20"/>
          <w:lang w:eastAsia="hr-HR"/>
        </w:rPr>
        <w:t>definiranje kazaljki na zajedničke varijable</w:t>
      </w:r>
    </w:p>
    <w:p w14:paraId="41728D00"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proces </w:t>
      </w:r>
      <w:r w:rsidRPr="000D6E09">
        <w:rPr>
          <w:rFonts w:ascii="Courier New" w:eastAsia="Times New Roman" w:hAnsi="Courier New" w:cs="Courier New"/>
          <w:b/>
          <w:bCs/>
          <w:color w:val="000000"/>
          <w:sz w:val="20"/>
          <w:szCs w:val="20"/>
          <w:lang w:eastAsia="hr-HR"/>
        </w:rPr>
        <w:t>k</w:t>
      </w:r>
    </w:p>
    <w:p w14:paraId="6298195B"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r w:rsidRPr="000D6E09">
        <w:rPr>
          <w:rFonts w:ascii="Courier New" w:eastAsia="Times New Roman" w:hAnsi="Courier New" w:cs="Courier New"/>
          <w:color w:val="000000"/>
          <w:sz w:val="20"/>
          <w:szCs w:val="20"/>
          <w:u w:val="single"/>
          <w:lang w:eastAsia="hr-HR"/>
        </w:rPr>
        <w:t>početak</w:t>
      </w:r>
    </w:p>
    <w:p w14:paraId="0011A888"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r w:rsidRPr="000D6E09">
        <w:rPr>
          <w:rFonts w:ascii="Courier New" w:eastAsia="Times New Roman" w:hAnsi="Courier New" w:cs="Courier New"/>
          <w:i/>
          <w:iCs/>
          <w:color w:val="000000"/>
          <w:sz w:val="20"/>
          <w:szCs w:val="20"/>
          <w:lang w:eastAsia="hr-HR"/>
        </w:rPr>
        <w:t>proces koji koristi zajedničke varijable</w:t>
      </w:r>
    </w:p>
    <w:p w14:paraId="407B0F2C"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w:t>
      </w:r>
    </w:p>
    <w:p w14:paraId="4C01D371"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r w:rsidRPr="000D6E09">
        <w:rPr>
          <w:rFonts w:ascii="Courier New" w:eastAsia="Times New Roman" w:hAnsi="Courier New" w:cs="Courier New"/>
          <w:color w:val="000000"/>
          <w:sz w:val="20"/>
          <w:szCs w:val="20"/>
          <w:u w:val="single"/>
          <w:lang w:eastAsia="hr-HR"/>
        </w:rPr>
        <w:t>kraj</w:t>
      </w:r>
    </w:p>
    <w:p w14:paraId="7D196FF6"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w:t>
      </w:r>
    </w:p>
    <w:p w14:paraId="53E92F5F"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glavni program</w:t>
      </w:r>
    </w:p>
    <w:p w14:paraId="33CB24DB"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r w:rsidRPr="000D6E09">
        <w:rPr>
          <w:rFonts w:ascii="Courier New" w:eastAsia="Times New Roman" w:hAnsi="Courier New" w:cs="Courier New"/>
          <w:color w:val="000000"/>
          <w:sz w:val="20"/>
          <w:szCs w:val="20"/>
          <w:u w:val="single"/>
          <w:lang w:eastAsia="hr-HR"/>
        </w:rPr>
        <w:t>početak</w:t>
      </w:r>
    </w:p>
    <w:p w14:paraId="1351BB21"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zauzimanje zajedničke memorije</w:t>
      </w:r>
    </w:p>
    <w:p w14:paraId="4184A519"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pokretanje paralelnih procesa</w:t>
      </w:r>
    </w:p>
    <w:p w14:paraId="18BE8E32"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oslobađanje zauzete zajedničke memorije</w:t>
      </w:r>
    </w:p>
    <w:p w14:paraId="6161CD08"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r w:rsidRPr="000D6E09">
        <w:rPr>
          <w:rFonts w:ascii="Courier New" w:eastAsia="Times New Roman" w:hAnsi="Courier New" w:cs="Courier New"/>
          <w:color w:val="000000"/>
          <w:sz w:val="20"/>
          <w:szCs w:val="20"/>
          <w:u w:val="single"/>
          <w:lang w:eastAsia="hr-HR"/>
        </w:rPr>
        <w:t>kraj</w:t>
      </w:r>
    </w:p>
    <w:p w14:paraId="0003A6F1"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b/>
          <w:bCs/>
          <w:color w:val="000000"/>
          <w:sz w:val="24"/>
          <w:szCs w:val="24"/>
          <w:lang w:eastAsia="hr-HR"/>
        </w:rPr>
        <w:t>VAŽNO</w:t>
      </w:r>
      <w:r w:rsidRPr="000D6E09">
        <w:rPr>
          <w:rFonts w:ascii="Times New Roman" w:eastAsia="Times New Roman" w:hAnsi="Times New Roman" w:cs="Times New Roman"/>
          <w:color w:val="000000"/>
          <w:sz w:val="24"/>
          <w:szCs w:val="24"/>
          <w:lang w:eastAsia="hr-HR"/>
        </w:rPr>
        <w:t>: Varijablama u zajedničkom spremniku se nužno pristupa korištenjem kazaljki.</w:t>
      </w:r>
    </w:p>
    <w:p w14:paraId="272828C5" w14:textId="77777777" w:rsidR="000D6E09" w:rsidRPr="000D6E09" w:rsidRDefault="000D6E09" w:rsidP="000D6E0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hr-HR"/>
        </w:rPr>
      </w:pPr>
      <w:r w:rsidRPr="000D6E09">
        <w:rPr>
          <w:rFonts w:ascii="Times New Roman" w:eastAsia="Times New Roman" w:hAnsi="Times New Roman" w:cs="Times New Roman"/>
          <w:b/>
          <w:bCs/>
          <w:color w:val="000000"/>
          <w:sz w:val="27"/>
          <w:szCs w:val="27"/>
          <w:lang w:eastAsia="hr-HR"/>
        </w:rPr>
        <w:t>Primjer programa sa paralelnim procesima i zajedničkim spremnikom</w:t>
      </w:r>
    </w:p>
    <w:p w14:paraId="4AB0D067"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Ovo je trivijalan primjer korištenja zajedničkog spremnika. Koristi se jedna cjelobrojna zajednička varijabla. Stvaraju se dva paralelna procesa, od kojih jedan upisuje vrijednost (različitu od 0) u tu varijablu, a drugi čeka da ona bude upisana.</w:t>
      </w:r>
    </w:p>
    <w:p w14:paraId="7C37E7FA"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#include &lt;</w:t>
      </w:r>
      <w:proofErr w:type="spellStart"/>
      <w:r w:rsidRPr="000D6E09">
        <w:rPr>
          <w:rFonts w:ascii="Courier New" w:eastAsia="Times New Roman" w:hAnsi="Courier New" w:cs="Courier New"/>
          <w:color w:val="000000"/>
          <w:sz w:val="20"/>
          <w:szCs w:val="20"/>
          <w:lang w:eastAsia="hr-HR"/>
        </w:rPr>
        <w:t>stdio.h</w:t>
      </w:r>
      <w:proofErr w:type="spellEnd"/>
      <w:r w:rsidRPr="000D6E09">
        <w:rPr>
          <w:rFonts w:ascii="Courier New" w:eastAsia="Times New Roman" w:hAnsi="Courier New" w:cs="Courier New"/>
          <w:color w:val="000000"/>
          <w:sz w:val="20"/>
          <w:szCs w:val="20"/>
          <w:lang w:eastAsia="hr-HR"/>
        </w:rPr>
        <w:t>&gt;</w:t>
      </w:r>
    </w:p>
    <w:p w14:paraId="07CB6134"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#include &lt;</w:t>
      </w:r>
      <w:proofErr w:type="spellStart"/>
      <w:r w:rsidRPr="000D6E09">
        <w:rPr>
          <w:rFonts w:ascii="Courier New" w:eastAsia="Times New Roman" w:hAnsi="Courier New" w:cs="Courier New"/>
          <w:color w:val="000000"/>
          <w:sz w:val="20"/>
          <w:szCs w:val="20"/>
          <w:lang w:eastAsia="hr-HR"/>
        </w:rPr>
        <w:t>signal.h</w:t>
      </w:r>
      <w:proofErr w:type="spellEnd"/>
      <w:r w:rsidRPr="000D6E09">
        <w:rPr>
          <w:rFonts w:ascii="Courier New" w:eastAsia="Times New Roman" w:hAnsi="Courier New" w:cs="Courier New"/>
          <w:color w:val="000000"/>
          <w:sz w:val="20"/>
          <w:szCs w:val="20"/>
          <w:lang w:eastAsia="hr-HR"/>
        </w:rPr>
        <w:t>&gt;</w:t>
      </w:r>
    </w:p>
    <w:p w14:paraId="205CB347"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#include &lt;</w:t>
      </w:r>
      <w:proofErr w:type="spellStart"/>
      <w:r w:rsidRPr="000D6E09">
        <w:rPr>
          <w:rFonts w:ascii="Courier New" w:eastAsia="Times New Roman" w:hAnsi="Courier New" w:cs="Courier New"/>
          <w:color w:val="000000"/>
          <w:sz w:val="20"/>
          <w:szCs w:val="20"/>
          <w:lang w:eastAsia="hr-HR"/>
        </w:rPr>
        <w:t>sys</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types.h</w:t>
      </w:r>
      <w:proofErr w:type="spellEnd"/>
      <w:r w:rsidRPr="000D6E09">
        <w:rPr>
          <w:rFonts w:ascii="Courier New" w:eastAsia="Times New Roman" w:hAnsi="Courier New" w:cs="Courier New"/>
          <w:color w:val="000000"/>
          <w:sz w:val="20"/>
          <w:szCs w:val="20"/>
          <w:lang w:eastAsia="hr-HR"/>
        </w:rPr>
        <w:t>&gt;</w:t>
      </w:r>
    </w:p>
    <w:p w14:paraId="1F5664CA"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#include &lt;</w:t>
      </w:r>
      <w:proofErr w:type="spellStart"/>
      <w:r w:rsidRPr="000D6E09">
        <w:rPr>
          <w:rFonts w:ascii="Courier New" w:eastAsia="Times New Roman" w:hAnsi="Courier New" w:cs="Courier New"/>
          <w:color w:val="000000"/>
          <w:sz w:val="20"/>
          <w:szCs w:val="20"/>
          <w:lang w:eastAsia="hr-HR"/>
        </w:rPr>
        <w:t>sys</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ipc.h</w:t>
      </w:r>
      <w:proofErr w:type="spellEnd"/>
      <w:r w:rsidRPr="000D6E09">
        <w:rPr>
          <w:rFonts w:ascii="Courier New" w:eastAsia="Times New Roman" w:hAnsi="Courier New" w:cs="Courier New"/>
          <w:color w:val="000000"/>
          <w:sz w:val="20"/>
          <w:szCs w:val="20"/>
          <w:lang w:eastAsia="hr-HR"/>
        </w:rPr>
        <w:t>&gt;</w:t>
      </w:r>
    </w:p>
    <w:p w14:paraId="5065637C"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#include &lt;</w:t>
      </w:r>
      <w:proofErr w:type="spellStart"/>
      <w:r w:rsidRPr="000D6E09">
        <w:rPr>
          <w:rFonts w:ascii="Courier New" w:eastAsia="Times New Roman" w:hAnsi="Courier New" w:cs="Courier New"/>
          <w:color w:val="000000"/>
          <w:sz w:val="20"/>
          <w:szCs w:val="20"/>
          <w:lang w:eastAsia="hr-HR"/>
        </w:rPr>
        <w:t>sys</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shm.h</w:t>
      </w:r>
      <w:proofErr w:type="spellEnd"/>
      <w:r w:rsidRPr="000D6E09">
        <w:rPr>
          <w:rFonts w:ascii="Courier New" w:eastAsia="Times New Roman" w:hAnsi="Courier New" w:cs="Courier New"/>
          <w:color w:val="000000"/>
          <w:sz w:val="20"/>
          <w:szCs w:val="20"/>
          <w:lang w:eastAsia="hr-HR"/>
        </w:rPr>
        <w:t>&gt;</w:t>
      </w:r>
    </w:p>
    <w:p w14:paraId="5CA67E89"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Id</w:t>
      </w:r>
      <w:proofErr w:type="spellEnd"/>
      <w:r w:rsidRPr="000D6E09">
        <w:rPr>
          <w:rFonts w:ascii="Courier New" w:eastAsia="Times New Roman" w:hAnsi="Courier New" w:cs="Courier New"/>
          <w:color w:val="000000"/>
          <w:sz w:val="20"/>
          <w:szCs w:val="20"/>
          <w:lang w:eastAsia="hr-HR"/>
        </w:rPr>
        <w:t xml:space="preserve">; /* </w:t>
      </w:r>
      <w:r w:rsidRPr="000D6E09">
        <w:rPr>
          <w:rFonts w:ascii="Courier New" w:eastAsia="Times New Roman" w:hAnsi="Courier New" w:cs="Courier New"/>
          <w:i/>
          <w:iCs/>
          <w:color w:val="000000"/>
          <w:sz w:val="20"/>
          <w:szCs w:val="20"/>
          <w:lang w:eastAsia="hr-HR"/>
        </w:rPr>
        <w:t>identifikacijski broj segmenta</w:t>
      </w:r>
      <w:r w:rsidRPr="000D6E09">
        <w:rPr>
          <w:rFonts w:ascii="Courier New" w:eastAsia="Times New Roman" w:hAnsi="Courier New" w:cs="Courier New"/>
          <w:color w:val="000000"/>
          <w:sz w:val="20"/>
          <w:szCs w:val="20"/>
          <w:lang w:eastAsia="hr-HR"/>
        </w:rPr>
        <w:t xml:space="preserve"> */</w:t>
      </w:r>
    </w:p>
    <w:p w14:paraId="7A513C96"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ZajednickaVarijabla</w:t>
      </w:r>
      <w:proofErr w:type="spellEnd"/>
      <w:r w:rsidRPr="000D6E09">
        <w:rPr>
          <w:rFonts w:ascii="Courier New" w:eastAsia="Times New Roman" w:hAnsi="Courier New" w:cs="Courier New"/>
          <w:color w:val="000000"/>
          <w:sz w:val="20"/>
          <w:szCs w:val="20"/>
          <w:lang w:eastAsia="hr-HR"/>
        </w:rPr>
        <w:t>;</w:t>
      </w:r>
    </w:p>
    <w:p w14:paraId="198E3923"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w:t>
      </w:r>
    </w:p>
    <w:p w14:paraId="0032A3E6"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 xml:space="preserve"> Pisac(</w:t>
      </w: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i)</w:t>
      </w:r>
    </w:p>
    <w:p w14:paraId="31C65A2A"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w:t>
      </w:r>
    </w:p>
    <w:p w14:paraId="217DCC29"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w:t>
      </w:r>
      <w:proofErr w:type="spellStart"/>
      <w:r w:rsidRPr="000D6E09">
        <w:rPr>
          <w:rFonts w:ascii="Courier New" w:eastAsia="Times New Roman" w:hAnsi="Courier New" w:cs="Courier New"/>
          <w:color w:val="000000"/>
          <w:sz w:val="20"/>
          <w:szCs w:val="20"/>
          <w:lang w:eastAsia="hr-HR"/>
        </w:rPr>
        <w:t>ZajednickaVarijabla</w:t>
      </w:r>
      <w:proofErr w:type="spellEnd"/>
      <w:r w:rsidRPr="000D6E09">
        <w:rPr>
          <w:rFonts w:ascii="Courier New" w:eastAsia="Times New Roman" w:hAnsi="Courier New" w:cs="Courier New"/>
          <w:color w:val="000000"/>
          <w:sz w:val="20"/>
          <w:szCs w:val="20"/>
          <w:lang w:eastAsia="hr-HR"/>
        </w:rPr>
        <w:t xml:space="preserve"> = i;</w:t>
      </w:r>
    </w:p>
    <w:p w14:paraId="720E0D05"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w:t>
      </w:r>
    </w:p>
    <w:p w14:paraId="201667A3"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Citac</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w:t>
      </w:r>
    </w:p>
    <w:p w14:paraId="1692A492"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w:t>
      </w:r>
    </w:p>
    <w:p w14:paraId="12C02C0A"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i;</w:t>
      </w:r>
    </w:p>
    <w:p w14:paraId="71663B8B"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do {</w:t>
      </w:r>
    </w:p>
    <w:p w14:paraId="7A07415F"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i = *</w:t>
      </w:r>
      <w:proofErr w:type="spellStart"/>
      <w:r w:rsidRPr="000D6E09">
        <w:rPr>
          <w:rFonts w:ascii="Courier New" w:eastAsia="Times New Roman" w:hAnsi="Courier New" w:cs="Courier New"/>
          <w:color w:val="000000"/>
          <w:sz w:val="20"/>
          <w:szCs w:val="20"/>
          <w:lang w:eastAsia="hr-HR"/>
        </w:rPr>
        <w:t>ZajednickaVarijabla</w:t>
      </w:r>
      <w:proofErr w:type="spellEnd"/>
      <w:r w:rsidRPr="000D6E09">
        <w:rPr>
          <w:rFonts w:ascii="Courier New" w:eastAsia="Times New Roman" w:hAnsi="Courier New" w:cs="Courier New"/>
          <w:color w:val="000000"/>
          <w:sz w:val="20"/>
          <w:szCs w:val="20"/>
          <w:lang w:eastAsia="hr-HR"/>
        </w:rPr>
        <w:t>;</w:t>
      </w:r>
    </w:p>
    <w:p w14:paraId="0363DFB6"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printf</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Procitano</w:t>
      </w:r>
      <w:proofErr w:type="spellEnd"/>
      <w:r w:rsidRPr="000D6E09">
        <w:rPr>
          <w:rFonts w:ascii="Courier New" w:eastAsia="Times New Roman" w:hAnsi="Courier New" w:cs="Courier New"/>
          <w:color w:val="000000"/>
          <w:sz w:val="20"/>
          <w:szCs w:val="20"/>
          <w:lang w:eastAsia="hr-HR"/>
        </w:rPr>
        <w:t xml:space="preserve"> %d\n", i);</w:t>
      </w:r>
    </w:p>
    <w:p w14:paraId="298A08E2"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sleep</w:t>
      </w:r>
      <w:proofErr w:type="spellEnd"/>
      <w:r w:rsidRPr="000D6E09">
        <w:rPr>
          <w:rFonts w:ascii="Courier New" w:eastAsia="Times New Roman" w:hAnsi="Courier New" w:cs="Courier New"/>
          <w:color w:val="000000"/>
          <w:sz w:val="20"/>
          <w:szCs w:val="20"/>
          <w:lang w:eastAsia="hr-HR"/>
        </w:rPr>
        <w:t>(1);</w:t>
      </w:r>
    </w:p>
    <w:p w14:paraId="2F838FAF"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 </w:t>
      </w:r>
      <w:proofErr w:type="spellStart"/>
      <w:r w:rsidRPr="000D6E09">
        <w:rPr>
          <w:rFonts w:ascii="Courier New" w:eastAsia="Times New Roman" w:hAnsi="Courier New" w:cs="Courier New"/>
          <w:color w:val="000000"/>
          <w:sz w:val="20"/>
          <w:szCs w:val="20"/>
          <w:lang w:eastAsia="hr-HR"/>
        </w:rPr>
        <w:t>while</w:t>
      </w:r>
      <w:proofErr w:type="spellEnd"/>
      <w:r w:rsidRPr="000D6E09">
        <w:rPr>
          <w:rFonts w:ascii="Courier New" w:eastAsia="Times New Roman" w:hAnsi="Courier New" w:cs="Courier New"/>
          <w:color w:val="000000"/>
          <w:sz w:val="20"/>
          <w:szCs w:val="20"/>
          <w:lang w:eastAsia="hr-HR"/>
        </w:rPr>
        <w:t xml:space="preserve"> (i == 0);</w:t>
      </w:r>
    </w:p>
    <w:p w14:paraId="652BEE49"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printf</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Procitano</w:t>
      </w:r>
      <w:proofErr w:type="spellEnd"/>
      <w:r w:rsidRPr="000D6E09">
        <w:rPr>
          <w:rFonts w:ascii="Courier New" w:eastAsia="Times New Roman" w:hAnsi="Courier New" w:cs="Courier New"/>
          <w:color w:val="000000"/>
          <w:sz w:val="20"/>
          <w:szCs w:val="20"/>
          <w:lang w:eastAsia="hr-HR"/>
        </w:rPr>
        <w:t xml:space="preserve"> je: %d\n", i);</w:t>
      </w:r>
    </w:p>
    <w:p w14:paraId="61614BD2"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w:t>
      </w:r>
    </w:p>
    <w:p w14:paraId="6CA6A74E"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brisi</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sig</w:t>
      </w:r>
      <w:proofErr w:type="spellEnd"/>
      <w:r w:rsidRPr="000D6E09">
        <w:rPr>
          <w:rFonts w:ascii="Courier New" w:eastAsia="Times New Roman" w:hAnsi="Courier New" w:cs="Courier New"/>
          <w:color w:val="000000"/>
          <w:sz w:val="20"/>
          <w:szCs w:val="20"/>
          <w:lang w:eastAsia="hr-HR"/>
        </w:rPr>
        <w:t>)</w:t>
      </w:r>
    </w:p>
    <w:p w14:paraId="506D4A61"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w:t>
      </w:r>
    </w:p>
    <w:p w14:paraId="0BCB4C93"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 </w:t>
      </w:r>
      <w:r w:rsidRPr="000D6E09">
        <w:rPr>
          <w:rFonts w:ascii="Courier New" w:eastAsia="Times New Roman" w:hAnsi="Courier New" w:cs="Courier New"/>
          <w:i/>
          <w:iCs/>
          <w:color w:val="000000"/>
          <w:sz w:val="20"/>
          <w:szCs w:val="20"/>
          <w:lang w:eastAsia="hr-HR"/>
        </w:rPr>
        <w:t>oslobađanje zajedničke memorije</w:t>
      </w:r>
      <w:r w:rsidRPr="000D6E09">
        <w:rPr>
          <w:rFonts w:ascii="Courier New" w:eastAsia="Times New Roman" w:hAnsi="Courier New" w:cs="Courier New"/>
          <w:color w:val="000000"/>
          <w:sz w:val="20"/>
          <w:szCs w:val="20"/>
          <w:lang w:eastAsia="hr-HR"/>
        </w:rPr>
        <w:t xml:space="preserve"> */</w:t>
      </w:r>
    </w:p>
    <w:p w14:paraId="11455502"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w:t>
      </w: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shmdt</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char</w:t>
      </w:r>
      <w:proofErr w:type="spellEnd"/>
      <w:r w:rsidRPr="000D6E09">
        <w:rPr>
          <w:rFonts w:ascii="Courier New" w:eastAsia="Times New Roman" w:hAnsi="Courier New" w:cs="Courier New"/>
          <w:color w:val="000000"/>
          <w:sz w:val="20"/>
          <w:szCs w:val="20"/>
          <w:lang w:eastAsia="hr-HR"/>
        </w:rPr>
        <w:t xml:space="preserve"> *) </w:t>
      </w:r>
      <w:proofErr w:type="spellStart"/>
      <w:r w:rsidRPr="000D6E09">
        <w:rPr>
          <w:rFonts w:ascii="Courier New" w:eastAsia="Times New Roman" w:hAnsi="Courier New" w:cs="Courier New"/>
          <w:color w:val="000000"/>
          <w:sz w:val="20"/>
          <w:szCs w:val="20"/>
          <w:lang w:eastAsia="hr-HR"/>
        </w:rPr>
        <w:t>ZajednickaVarijabla</w:t>
      </w:r>
      <w:proofErr w:type="spellEnd"/>
      <w:r w:rsidRPr="000D6E09">
        <w:rPr>
          <w:rFonts w:ascii="Courier New" w:eastAsia="Times New Roman" w:hAnsi="Courier New" w:cs="Courier New"/>
          <w:color w:val="000000"/>
          <w:sz w:val="20"/>
          <w:szCs w:val="20"/>
          <w:lang w:eastAsia="hr-HR"/>
        </w:rPr>
        <w:t>);</w:t>
      </w:r>
    </w:p>
    <w:p w14:paraId="2BDAEAA5"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w:t>
      </w: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shmctl</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Id</w:t>
      </w:r>
      <w:proofErr w:type="spellEnd"/>
      <w:r w:rsidRPr="000D6E09">
        <w:rPr>
          <w:rFonts w:ascii="Courier New" w:eastAsia="Times New Roman" w:hAnsi="Courier New" w:cs="Courier New"/>
          <w:color w:val="000000"/>
          <w:sz w:val="20"/>
          <w:szCs w:val="20"/>
          <w:lang w:eastAsia="hr-HR"/>
        </w:rPr>
        <w:t>, IPC_RMID, NULL);</w:t>
      </w:r>
    </w:p>
    <w:p w14:paraId="08688945"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exit</w:t>
      </w:r>
      <w:proofErr w:type="spellEnd"/>
      <w:r w:rsidRPr="000D6E09">
        <w:rPr>
          <w:rFonts w:ascii="Courier New" w:eastAsia="Times New Roman" w:hAnsi="Courier New" w:cs="Courier New"/>
          <w:color w:val="000000"/>
          <w:sz w:val="20"/>
          <w:szCs w:val="20"/>
          <w:lang w:eastAsia="hr-HR"/>
        </w:rPr>
        <w:t>(0);</w:t>
      </w:r>
    </w:p>
    <w:p w14:paraId="2D66E0ED"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w:t>
      </w:r>
    </w:p>
    <w:p w14:paraId="5ECFBB2A"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main</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w:t>
      </w:r>
    </w:p>
    <w:p w14:paraId="624C16A5"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lastRenderedPageBreak/>
        <w:t>{</w:t>
      </w:r>
    </w:p>
    <w:p w14:paraId="1C0D905C"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 </w:t>
      </w:r>
      <w:r w:rsidRPr="000D6E09">
        <w:rPr>
          <w:rFonts w:ascii="Courier New" w:eastAsia="Times New Roman" w:hAnsi="Courier New" w:cs="Courier New"/>
          <w:i/>
          <w:iCs/>
          <w:color w:val="000000"/>
          <w:sz w:val="20"/>
          <w:szCs w:val="20"/>
          <w:lang w:eastAsia="hr-HR"/>
        </w:rPr>
        <w:t>zauzimanje zajedničke memorije</w:t>
      </w:r>
      <w:r w:rsidRPr="000D6E09">
        <w:rPr>
          <w:rFonts w:ascii="Courier New" w:eastAsia="Times New Roman" w:hAnsi="Courier New" w:cs="Courier New"/>
          <w:color w:val="000000"/>
          <w:sz w:val="20"/>
          <w:szCs w:val="20"/>
          <w:lang w:eastAsia="hr-HR"/>
        </w:rPr>
        <w:t xml:space="preserve"> */</w:t>
      </w:r>
    </w:p>
    <w:p w14:paraId="4F67D9C9"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Id</w:t>
      </w:r>
      <w:proofErr w:type="spellEnd"/>
      <w:r w:rsidRPr="000D6E09">
        <w:rPr>
          <w:rFonts w:ascii="Courier New" w:eastAsia="Times New Roman" w:hAnsi="Courier New" w:cs="Courier New"/>
          <w:color w:val="000000"/>
          <w:sz w:val="20"/>
          <w:szCs w:val="20"/>
          <w:lang w:eastAsia="hr-HR"/>
        </w:rPr>
        <w:t xml:space="preserve"> = </w:t>
      </w:r>
      <w:proofErr w:type="spellStart"/>
      <w:r w:rsidRPr="000D6E09">
        <w:rPr>
          <w:rFonts w:ascii="Courier New" w:eastAsia="Times New Roman" w:hAnsi="Courier New" w:cs="Courier New"/>
          <w:color w:val="000000"/>
          <w:sz w:val="20"/>
          <w:szCs w:val="20"/>
          <w:lang w:eastAsia="hr-HR"/>
        </w:rPr>
        <w:t>shmget</w:t>
      </w:r>
      <w:proofErr w:type="spellEnd"/>
      <w:r w:rsidRPr="000D6E09">
        <w:rPr>
          <w:rFonts w:ascii="Courier New" w:eastAsia="Times New Roman" w:hAnsi="Courier New" w:cs="Courier New"/>
          <w:color w:val="000000"/>
          <w:sz w:val="20"/>
          <w:szCs w:val="20"/>
          <w:lang w:eastAsia="hr-HR"/>
        </w:rPr>
        <w:t xml:space="preserve">(IPC_PRIVATE, </w:t>
      </w:r>
      <w:proofErr w:type="spellStart"/>
      <w:r w:rsidRPr="000D6E09">
        <w:rPr>
          <w:rFonts w:ascii="Courier New" w:eastAsia="Times New Roman" w:hAnsi="Courier New" w:cs="Courier New"/>
          <w:color w:val="000000"/>
          <w:sz w:val="20"/>
          <w:szCs w:val="20"/>
          <w:lang w:eastAsia="hr-HR"/>
        </w:rPr>
        <w:t>sizeof</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0600);</w:t>
      </w:r>
    </w:p>
    <w:p w14:paraId="5E1ACEFB"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w:t>
      </w:r>
    </w:p>
    <w:p w14:paraId="458360A7"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if</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Id</w:t>
      </w:r>
      <w:proofErr w:type="spellEnd"/>
      <w:r w:rsidRPr="000D6E09">
        <w:rPr>
          <w:rFonts w:ascii="Courier New" w:eastAsia="Times New Roman" w:hAnsi="Courier New" w:cs="Courier New"/>
          <w:color w:val="000000"/>
          <w:sz w:val="20"/>
          <w:szCs w:val="20"/>
          <w:lang w:eastAsia="hr-HR"/>
        </w:rPr>
        <w:t xml:space="preserve"> == -1)</w:t>
      </w:r>
    </w:p>
    <w:p w14:paraId="5C1FCEF7"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exit</w:t>
      </w:r>
      <w:proofErr w:type="spellEnd"/>
      <w:r w:rsidRPr="000D6E09">
        <w:rPr>
          <w:rFonts w:ascii="Courier New" w:eastAsia="Times New Roman" w:hAnsi="Courier New" w:cs="Courier New"/>
          <w:color w:val="000000"/>
          <w:sz w:val="20"/>
          <w:szCs w:val="20"/>
          <w:lang w:eastAsia="hr-HR"/>
        </w:rPr>
        <w:t xml:space="preserve">(1);  /* </w:t>
      </w:r>
      <w:r w:rsidRPr="000D6E09">
        <w:rPr>
          <w:rFonts w:ascii="Courier New" w:eastAsia="Times New Roman" w:hAnsi="Courier New" w:cs="Courier New"/>
          <w:i/>
          <w:iCs/>
          <w:color w:val="000000"/>
          <w:sz w:val="20"/>
          <w:szCs w:val="20"/>
          <w:lang w:eastAsia="hr-HR"/>
        </w:rPr>
        <w:t>greška - nema zajedničke memorije</w:t>
      </w:r>
      <w:r w:rsidRPr="000D6E09">
        <w:rPr>
          <w:rFonts w:ascii="Courier New" w:eastAsia="Times New Roman" w:hAnsi="Courier New" w:cs="Courier New"/>
          <w:color w:val="000000"/>
          <w:sz w:val="20"/>
          <w:szCs w:val="20"/>
          <w:lang w:eastAsia="hr-HR"/>
        </w:rPr>
        <w:t xml:space="preserve"> */</w:t>
      </w:r>
    </w:p>
    <w:p w14:paraId="4B53D3F0"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w:t>
      </w:r>
    </w:p>
    <w:p w14:paraId="69F681D7"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ZajednickaVarijabla</w:t>
      </w:r>
      <w:proofErr w:type="spellEnd"/>
      <w:r w:rsidRPr="000D6E09">
        <w:rPr>
          <w:rFonts w:ascii="Courier New" w:eastAsia="Times New Roman" w:hAnsi="Courier New" w:cs="Courier New"/>
          <w:color w:val="000000"/>
          <w:sz w:val="20"/>
          <w:szCs w:val="20"/>
          <w:lang w:eastAsia="hr-HR"/>
        </w:rPr>
        <w:t xml:space="preserve"> = (</w:t>
      </w: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 </w:t>
      </w:r>
      <w:proofErr w:type="spellStart"/>
      <w:r w:rsidRPr="000D6E09">
        <w:rPr>
          <w:rFonts w:ascii="Courier New" w:eastAsia="Times New Roman" w:hAnsi="Courier New" w:cs="Courier New"/>
          <w:color w:val="000000"/>
          <w:sz w:val="20"/>
          <w:szCs w:val="20"/>
          <w:lang w:eastAsia="hr-HR"/>
        </w:rPr>
        <w:t>shmat</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Id</w:t>
      </w:r>
      <w:proofErr w:type="spellEnd"/>
      <w:r w:rsidRPr="000D6E09">
        <w:rPr>
          <w:rFonts w:ascii="Courier New" w:eastAsia="Times New Roman" w:hAnsi="Courier New" w:cs="Courier New"/>
          <w:color w:val="000000"/>
          <w:sz w:val="20"/>
          <w:szCs w:val="20"/>
          <w:lang w:eastAsia="hr-HR"/>
        </w:rPr>
        <w:t>, NULL, 0);</w:t>
      </w:r>
    </w:p>
    <w:p w14:paraId="30E00546"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w:t>
      </w:r>
      <w:proofErr w:type="spellStart"/>
      <w:r w:rsidRPr="000D6E09">
        <w:rPr>
          <w:rFonts w:ascii="Courier New" w:eastAsia="Times New Roman" w:hAnsi="Courier New" w:cs="Courier New"/>
          <w:color w:val="000000"/>
          <w:sz w:val="20"/>
          <w:szCs w:val="20"/>
          <w:lang w:eastAsia="hr-HR"/>
        </w:rPr>
        <w:t>ZajednickaVarijabla</w:t>
      </w:r>
      <w:proofErr w:type="spellEnd"/>
      <w:r w:rsidRPr="000D6E09">
        <w:rPr>
          <w:rFonts w:ascii="Courier New" w:eastAsia="Times New Roman" w:hAnsi="Courier New" w:cs="Courier New"/>
          <w:color w:val="000000"/>
          <w:sz w:val="20"/>
          <w:szCs w:val="20"/>
          <w:lang w:eastAsia="hr-HR"/>
        </w:rPr>
        <w:t xml:space="preserve"> = 0;</w:t>
      </w:r>
    </w:p>
    <w:p w14:paraId="1D37250D"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sigset</w:t>
      </w:r>
      <w:proofErr w:type="spellEnd"/>
      <w:r w:rsidRPr="000D6E09">
        <w:rPr>
          <w:rFonts w:ascii="Courier New" w:eastAsia="Times New Roman" w:hAnsi="Courier New" w:cs="Courier New"/>
          <w:color w:val="000000"/>
          <w:sz w:val="20"/>
          <w:szCs w:val="20"/>
          <w:lang w:eastAsia="hr-HR"/>
        </w:rPr>
        <w:t xml:space="preserve">(SIGINT, </w:t>
      </w:r>
      <w:proofErr w:type="spellStart"/>
      <w:r w:rsidRPr="000D6E09">
        <w:rPr>
          <w:rFonts w:ascii="Courier New" w:eastAsia="Times New Roman" w:hAnsi="Courier New" w:cs="Courier New"/>
          <w:color w:val="000000"/>
          <w:sz w:val="20"/>
          <w:szCs w:val="20"/>
          <w:lang w:eastAsia="hr-HR"/>
        </w:rPr>
        <w:t>brisi</w:t>
      </w:r>
      <w:proofErr w:type="spellEnd"/>
      <w:r w:rsidRPr="000D6E09">
        <w:rPr>
          <w:rFonts w:ascii="Courier New" w:eastAsia="Times New Roman" w:hAnsi="Courier New" w:cs="Courier New"/>
          <w:color w:val="000000"/>
          <w:sz w:val="20"/>
          <w:szCs w:val="20"/>
          <w:lang w:eastAsia="hr-HR"/>
        </w:rPr>
        <w:t>);//u slučaju prekida briši memoriju</w:t>
      </w:r>
    </w:p>
    <w:p w14:paraId="6795164C"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w:t>
      </w:r>
    </w:p>
    <w:p w14:paraId="5D8552C0"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 </w:t>
      </w:r>
      <w:r w:rsidRPr="000D6E09">
        <w:rPr>
          <w:rFonts w:ascii="Courier New" w:eastAsia="Times New Roman" w:hAnsi="Courier New" w:cs="Courier New"/>
          <w:i/>
          <w:iCs/>
          <w:color w:val="000000"/>
          <w:sz w:val="20"/>
          <w:szCs w:val="20"/>
          <w:lang w:eastAsia="hr-HR"/>
        </w:rPr>
        <w:t>pokretanje paralelnih procesa</w:t>
      </w:r>
      <w:r w:rsidRPr="000D6E09">
        <w:rPr>
          <w:rFonts w:ascii="Courier New" w:eastAsia="Times New Roman" w:hAnsi="Courier New" w:cs="Courier New"/>
          <w:color w:val="000000"/>
          <w:sz w:val="20"/>
          <w:szCs w:val="20"/>
          <w:lang w:eastAsia="hr-HR"/>
        </w:rPr>
        <w:t xml:space="preserve"> */</w:t>
      </w:r>
    </w:p>
    <w:p w14:paraId="5EC4743A"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if</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fork</w:t>
      </w:r>
      <w:proofErr w:type="spellEnd"/>
      <w:r w:rsidRPr="000D6E09">
        <w:rPr>
          <w:rFonts w:ascii="Courier New" w:eastAsia="Times New Roman" w:hAnsi="Courier New" w:cs="Courier New"/>
          <w:color w:val="000000"/>
          <w:sz w:val="20"/>
          <w:szCs w:val="20"/>
          <w:lang w:eastAsia="hr-HR"/>
        </w:rPr>
        <w:t>() == 0) {</w:t>
      </w:r>
    </w:p>
    <w:p w14:paraId="31ABC52A"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Citac</w:t>
      </w:r>
      <w:proofErr w:type="spellEnd"/>
      <w:r w:rsidRPr="000D6E09">
        <w:rPr>
          <w:rFonts w:ascii="Courier New" w:eastAsia="Times New Roman" w:hAnsi="Courier New" w:cs="Courier New"/>
          <w:color w:val="000000"/>
          <w:sz w:val="20"/>
          <w:szCs w:val="20"/>
          <w:lang w:eastAsia="hr-HR"/>
        </w:rPr>
        <w:t>();</w:t>
      </w:r>
    </w:p>
    <w:p w14:paraId="25B7ABE9"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exit</w:t>
      </w:r>
      <w:proofErr w:type="spellEnd"/>
      <w:r w:rsidRPr="000D6E09">
        <w:rPr>
          <w:rFonts w:ascii="Courier New" w:eastAsia="Times New Roman" w:hAnsi="Courier New" w:cs="Courier New"/>
          <w:color w:val="000000"/>
          <w:sz w:val="20"/>
          <w:szCs w:val="20"/>
          <w:lang w:eastAsia="hr-HR"/>
        </w:rPr>
        <w:t>(0);</w:t>
      </w:r>
    </w:p>
    <w:p w14:paraId="124AC058"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w:t>
      </w:r>
    </w:p>
    <w:p w14:paraId="58C1BA5F"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if</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fork</w:t>
      </w:r>
      <w:proofErr w:type="spellEnd"/>
      <w:r w:rsidRPr="000D6E09">
        <w:rPr>
          <w:rFonts w:ascii="Courier New" w:eastAsia="Times New Roman" w:hAnsi="Courier New" w:cs="Courier New"/>
          <w:color w:val="000000"/>
          <w:sz w:val="20"/>
          <w:szCs w:val="20"/>
          <w:lang w:eastAsia="hr-HR"/>
        </w:rPr>
        <w:t>() == 0) {</w:t>
      </w:r>
    </w:p>
    <w:p w14:paraId="1B17B684"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sleep</w:t>
      </w:r>
      <w:proofErr w:type="spellEnd"/>
      <w:r w:rsidRPr="000D6E09">
        <w:rPr>
          <w:rFonts w:ascii="Courier New" w:eastAsia="Times New Roman" w:hAnsi="Courier New" w:cs="Courier New"/>
          <w:color w:val="000000"/>
          <w:sz w:val="20"/>
          <w:szCs w:val="20"/>
          <w:lang w:eastAsia="hr-HR"/>
        </w:rPr>
        <w:t>(5);</w:t>
      </w:r>
    </w:p>
    <w:p w14:paraId="77C19DEC"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Pisac(123);</w:t>
      </w:r>
    </w:p>
    <w:p w14:paraId="59D45ADF"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exit</w:t>
      </w:r>
      <w:proofErr w:type="spellEnd"/>
      <w:r w:rsidRPr="000D6E09">
        <w:rPr>
          <w:rFonts w:ascii="Courier New" w:eastAsia="Times New Roman" w:hAnsi="Courier New" w:cs="Courier New"/>
          <w:color w:val="000000"/>
          <w:sz w:val="20"/>
          <w:szCs w:val="20"/>
          <w:lang w:eastAsia="hr-HR"/>
        </w:rPr>
        <w:t>(0);</w:t>
      </w:r>
    </w:p>
    <w:p w14:paraId="42AF0BD5"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w:t>
      </w:r>
    </w:p>
    <w:p w14:paraId="5065B6A8"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w:t>
      </w: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wait</w:t>
      </w:r>
      <w:proofErr w:type="spellEnd"/>
      <w:r w:rsidRPr="000D6E09">
        <w:rPr>
          <w:rFonts w:ascii="Courier New" w:eastAsia="Times New Roman" w:hAnsi="Courier New" w:cs="Courier New"/>
          <w:color w:val="000000"/>
          <w:sz w:val="20"/>
          <w:szCs w:val="20"/>
          <w:lang w:eastAsia="hr-HR"/>
        </w:rPr>
        <w:t>(NULL);</w:t>
      </w:r>
    </w:p>
    <w:p w14:paraId="691D216C"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w:t>
      </w: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wait</w:t>
      </w:r>
      <w:proofErr w:type="spellEnd"/>
      <w:r w:rsidRPr="000D6E09">
        <w:rPr>
          <w:rFonts w:ascii="Courier New" w:eastAsia="Times New Roman" w:hAnsi="Courier New" w:cs="Courier New"/>
          <w:color w:val="000000"/>
          <w:sz w:val="20"/>
          <w:szCs w:val="20"/>
          <w:lang w:eastAsia="hr-HR"/>
        </w:rPr>
        <w:t>(NULL);</w:t>
      </w:r>
    </w:p>
    <w:p w14:paraId="1D9816A3"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brisi</w:t>
      </w:r>
      <w:proofErr w:type="spellEnd"/>
      <w:r w:rsidRPr="000D6E09">
        <w:rPr>
          <w:rFonts w:ascii="Courier New" w:eastAsia="Times New Roman" w:hAnsi="Courier New" w:cs="Courier New"/>
          <w:color w:val="000000"/>
          <w:sz w:val="20"/>
          <w:szCs w:val="20"/>
          <w:lang w:eastAsia="hr-HR"/>
        </w:rPr>
        <w:t>(0);</w:t>
      </w:r>
    </w:p>
    <w:p w14:paraId="6EA91BFE"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w:t>
      </w:r>
    </w:p>
    <w:p w14:paraId="68A3C2A0"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return</w:t>
      </w:r>
      <w:proofErr w:type="spellEnd"/>
      <w:r w:rsidRPr="000D6E09">
        <w:rPr>
          <w:rFonts w:ascii="Courier New" w:eastAsia="Times New Roman" w:hAnsi="Courier New" w:cs="Courier New"/>
          <w:color w:val="000000"/>
          <w:sz w:val="20"/>
          <w:szCs w:val="20"/>
          <w:lang w:eastAsia="hr-HR"/>
        </w:rPr>
        <w:t xml:space="preserve"> 0;</w:t>
      </w:r>
    </w:p>
    <w:p w14:paraId="6D6E6EEE"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w:t>
      </w:r>
    </w:p>
    <w:p w14:paraId="40A29580"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Ako se segment zajedničkog spremnika ne uništi, zajednički adresni prostor ostaje trajno zauzet i nakon završetka svih procesa koji ga koriste, pa čak i nakon što korisnik koji ga je stvorio napusti računalo </w:t>
      </w:r>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logout</w:t>
      </w:r>
      <w:proofErr w:type="spellEnd"/>
      <w:r w:rsidRPr="000D6E09">
        <w:rPr>
          <w:rFonts w:ascii="Times New Roman" w:eastAsia="Times New Roman" w:hAnsi="Times New Roman" w:cs="Times New Roman"/>
          <w:color w:val="000000"/>
          <w:sz w:val="24"/>
          <w:szCs w:val="24"/>
          <w:lang w:eastAsia="hr-HR"/>
        </w:rPr>
        <w:t>).</w:t>
      </w:r>
    </w:p>
    <w:p w14:paraId="384E1EDA"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b/>
          <w:bCs/>
          <w:color w:val="000000"/>
          <w:sz w:val="24"/>
          <w:szCs w:val="24"/>
          <w:lang w:eastAsia="hr-HR"/>
        </w:rPr>
        <w:t>Ukoliko se koristi zajedničko računalo</w:t>
      </w:r>
      <w:r w:rsidRPr="000D6E09">
        <w:rPr>
          <w:rFonts w:ascii="Times New Roman" w:eastAsia="Times New Roman" w:hAnsi="Times New Roman" w:cs="Times New Roman"/>
          <w:color w:val="000000"/>
          <w:sz w:val="24"/>
          <w:szCs w:val="24"/>
          <w:lang w:eastAsia="hr-HR"/>
        </w:rPr>
        <w:t xml:space="preserve"> za više korisnika i budući je broj segmenata ograničen, to ubrzo može izazvati nemogućnost rada programa koji koriste zajednički spremnik. (Isto vrijedi i za ostala sredstva za </w:t>
      </w:r>
      <w:proofErr w:type="spellStart"/>
      <w:r w:rsidRPr="000D6E09">
        <w:rPr>
          <w:rFonts w:ascii="Times New Roman" w:eastAsia="Times New Roman" w:hAnsi="Times New Roman" w:cs="Times New Roman"/>
          <w:color w:val="000000"/>
          <w:sz w:val="24"/>
          <w:szCs w:val="24"/>
          <w:lang w:eastAsia="hr-HR"/>
        </w:rPr>
        <w:t>međuprocesnu</w:t>
      </w:r>
      <w:proofErr w:type="spellEnd"/>
      <w:r w:rsidRPr="000D6E09">
        <w:rPr>
          <w:rFonts w:ascii="Times New Roman" w:eastAsia="Times New Roman" w:hAnsi="Times New Roman" w:cs="Times New Roman"/>
          <w:color w:val="000000"/>
          <w:sz w:val="24"/>
          <w:szCs w:val="24"/>
          <w:lang w:eastAsia="hr-HR"/>
        </w:rPr>
        <w:t xml:space="preserve"> komunikaciju: skupove semafora i redove poruka.) Podaci o upotrijebljenim sredstvima za </w:t>
      </w:r>
      <w:proofErr w:type="spellStart"/>
      <w:r w:rsidRPr="000D6E09">
        <w:rPr>
          <w:rFonts w:ascii="Times New Roman" w:eastAsia="Times New Roman" w:hAnsi="Times New Roman" w:cs="Times New Roman"/>
          <w:color w:val="000000"/>
          <w:sz w:val="24"/>
          <w:szCs w:val="24"/>
          <w:lang w:eastAsia="hr-HR"/>
        </w:rPr>
        <w:t>međuprocesnu</w:t>
      </w:r>
      <w:proofErr w:type="spellEnd"/>
      <w:r w:rsidRPr="000D6E09">
        <w:rPr>
          <w:rFonts w:ascii="Times New Roman" w:eastAsia="Times New Roman" w:hAnsi="Times New Roman" w:cs="Times New Roman"/>
          <w:color w:val="000000"/>
          <w:sz w:val="24"/>
          <w:szCs w:val="24"/>
          <w:lang w:eastAsia="hr-HR"/>
        </w:rPr>
        <w:t xml:space="preserve"> komunikaciju mogu se dobiti naredbom: </w:t>
      </w:r>
      <w:proofErr w:type="spellStart"/>
      <w:r w:rsidRPr="000D6E09">
        <w:rPr>
          <w:rFonts w:ascii="Times New Roman" w:eastAsia="Times New Roman" w:hAnsi="Times New Roman" w:cs="Times New Roman"/>
          <w:i/>
          <w:iCs/>
          <w:color w:val="000000"/>
          <w:sz w:val="24"/>
          <w:szCs w:val="24"/>
          <w:lang w:eastAsia="hr-HR"/>
        </w:rPr>
        <w:t>ipcs</w:t>
      </w:r>
      <w:proofErr w:type="spellEnd"/>
      <w:r w:rsidRPr="000D6E09">
        <w:rPr>
          <w:rFonts w:ascii="Times New Roman" w:eastAsia="Times New Roman" w:hAnsi="Times New Roman" w:cs="Times New Roman"/>
          <w:color w:val="000000"/>
          <w:sz w:val="24"/>
          <w:szCs w:val="24"/>
          <w:lang w:eastAsia="hr-HR"/>
        </w:rPr>
        <w:t>. Naredbom </w:t>
      </w:r>
      <w:proofErr w:type="spellStart"/>
      <w:r w:rsidRPr="000D6E09">
        <w:rPr>
          <w:rFonts w:ascii="Times New Roman" w:eastAsia="Times New Roman" w:hAnsi="Times New Roman" w:cs="Times New Roman"/>
          <w:i/>
          <w:iCs/>
          <w:color w:val="000000"/>
          <w:sz w:val="24"/>
          <w:szCs w:val="24"/>
          <w:lang w:eastAsia="hr-HR"/>
        </w:rPr>
        <w:t>ipcrm</w:t>
      </w:r>
      <w:proofErr w:type="spellEnd"/>
      <w:r w:rsidRPr="000D6E09">
        <w:rPr>
          <w:rFonts w:ascii="Times New Roman" w:eastAsia="Times New Roman" w:hAnsi="Times New Roman" w:cs="Times New Roman"/>
          <w:color w:val="000000"/>
          <w:sz w:val="24"/>
          <w:szCs w:val="24"/>
          <w:lang w:eastAsia="hr-HR"/>
        </w:rPr>
        <w:t> mogu se uništavati pojedina sredstva (vidi: </w:t>
      </w:r>
      <w:proofErr w:type="spellStart"/>
      <w:r w:rsidRPr="000D6E09">
        <w:rPr>
          <w:rFonts w:ascii="Times New Roman" w:eastAsia="Times New Roman" w:hAnsi="Times New Roman" w:cs="Times New Roman"/>
          <w:i/>
          <w:iCs/>
          <w:color w:val="000000"/>
          <w:sz w:val="24"/>
          <w:szCs w:val="24"/>
          <w:lang w:eastAsia="hr-HR"/>
        </w:rPr>
        <w:t>man</w:t>
      </w:r>
      <w:proofErr w:type="spellEnd"/>
      <w:r w:rsidRPr="000D6E09">
        <w:rPr>
          <w:rFonts w:ascii="Times New Roman" w:eastAsia="Times New Roman" w:hAnsi="Times New Roman" w:cs="Times New Roman"/>
          <w:i/>
          <w:iCs/>
          <w:color w:val="000000"/>
          <w:sz w:val="24"/>
          <w:szCs w:val="24"/>
          <w:lang w:eastAsia="hr-HR"/>
        </w:rPr>
        <w:t xml:space="preserve"> </w:t>
      </w:r>
      <w:proofErr w:type="spellStart"/>
      <w:r w:rsidRPr="000D6E09">
        <w:rPr>
          <w:rFonts w:ascii="Times New Roman" w:eastAsia="Times New Roman" w:hAnsi="Times New Roman" w:cs="Times New Roman"/>
          <w:i/>
          <w:iCs/>
          <w:color w:val="000000"/>
          <w:sz w:val="24"/>
          <w:szCs w:val="24"/>
          <w:lang w:eastAsia="hr-HR"/>
        </w:rPr>
        <w:t>ipcrm</w:t>
      </w:r>
      <w:proofErr w:type="spellEnd"/>
      <w:r w:rsidRPr="000D6E09">
        <w:rPr>
          <w:rFonts w:ascii="Times New Roman" w:eastAsia="Times New Roman" w:hAnsi="Times New Roman" w:cs="Times New Roman"/>
          <w:i/>
          <w:iCs/>
          <w:color w:val="000000"/>
          <w:sz w:val="24"/>
          <w:szCs w:val="24"/>
          <w:lang w:eastAsia="hr-HR"/>
        </w:rPr>
        <w:t xml:space="preserve">, </w:t>
      </w:r>
      <w:proofErr w:type="spellStart"/>
      <w:r w:rsidRPr="000D6E09">
        <w:rPr>
          <w:rFonts w:ascii="Times New Roman" w:eastAsia="Times New Roman" w:hAnsi="Times New Roman" w:cs="Times New Roman"/>
          <w:i/>
          <w:iCs/>
          <w:color w:val="000000"/>
          <w:sz w:val="24"/>
          <w:szCs w:val="24"/>
          <w:lang w:eastAsia="hr-HR"/>
        </w:rPr>
        <w:t>man</w:t>
      </w:r>
      <w:proofErr w:type="spellEnd"/>
      <w:r w:rsidRPr="000D6E09">
        <w:rPr>
          <w:rFonts w:ascii="Times New Roman" w:eastAsia="Times New Roman" w:hAnsi="Times New Roman" w:cs="Times New Roman"/>
          <w:i/>
          <w:iCs/>
          <w:color w:val="000000"/>
          <w:sz w:val="24"/>
          <w:szCs w:val="24"/>
          <w:lang w:eastAsia="hr-HR"/>
        </w:rPr>
        <w:t xml:space="preserve"> </w:t>
      </w:r>
      <w:proofErr w:type="spellStart"/>
      <w:r w:rsidRPr="000D6E09">
        <w:rPr>
          <w:rFonts w:ascii="Times New Roman" w:eastAsia="Times New Roman" w:hAnsi="Times New Roman" w:cs="Times New Roman"/>
          <w:i/>
          <w:iCs/>
          <w:color w:val="000000"/>
          <w:sz w:val="24"/>
          <w:szCs w:val="24"/>
          <w:lang w:eastAsia="hr-HR"/>
        </w:rPr>
        <w:t>ipcs</w:t>
      </w:r>
      <w:proofErr w:type="spellEnd"/>
      <w:r w:rsidRPr="000D6E09">
        <w:rPr>
          <w:rFonts w:ascii="Times New Roman" w:eastAsia="Times New Roman" w:hAnsi="Times New Roman" w:cs="Times New Roman"/>
          <w:color w:val="000000"/>
          <w:sz w:val="24"/>
          <w:szCs w:val="24"/>
          <w:lang w:eastAsia="hr-HR"/>
        </w:rPr>
        <w:t>). Za lakše uništavanje zaostalih segmenata zajedničkog spremnika (kao i skupova semafora i redova poruka) može poslužiti jednostavan program </w:t>
      </w:r>
      <w:proofErr w:type="spellStart"/>
      <w:r w:rsidRPr="000D6E09">
        <w:rPr>
          <w:rFonts w:ascii="Times New Roman" w:eastAsia="Times New Roman" w:hAnsi="Times New Roman" w:cs="Times New Roman"/>
          <w:i/>
          <w:iCs/>
          <w:color w:val="000000"/>
          <w:sz w:val="24"/>
          <w:szCs w:val="24"/>
          <w:lang w:eastAsia="hr-HR"/>
        </w:rPr>
        <w:t>brisi</w:t>
      </w:r>
      <w:proofErr w:type="spellEnd"/>
      <w:r w:rsidRPr="000D6E09">
        <w:rPr>
          <w:rFonts w:ascii="Times New Roman" w:eastAsia="Times New Roman" w:hAnsi="Times New Roman" w:cs="Times New Roman"/>
          <w:color w:val="000000"/>
          <w:sz w:val="24"/>
          <w:szCs w:val="24"/>
          <w:lang w:eastAsia="hr-HR"/>
        </w:rPr>
        <w:t>:</w:t>
      </w:r>
    </w:p>
    <w:p w14:paraId="28025262"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bookmarkStart w:id="1" w:name="Brisanje_memorije"/>
      <w:bookmarkEnd w:id="1"/>
      <w:r w:rsidRPr="000D6E09">
        <w:rPr>
          <w:rFonts w:ascii="Courier New" w:eastAsia="Times New Roman" w:hAnsi="Courier New" w:cs="Courier New"/>
          <w:color w:val="000000"/>
          <w:sz w:val="20"/>
          <w:szCs w:val="20"/>
          <w:lang w:eastAsia="hr-HR"/>
        </w:rPr>
        <w:t>#include &lt;</w:t>
      </w:r>
      <w:proofErr w:type="spellStart"/>
      <w:r w:rsidRPr="000D6E09">
        <w:rPr>
          <w:rFonts w:ascii="Courier New" w:eastAsia="Times New Roman" w:hAnsi="Courier New" w:cs="Courier New"/>
          <w:color w:val="000000"/>
          <w:sz w:val="20"/>
          <w:szCs w:val="20"/>
          <w:lang w:eastAsia="hr-HR"/>
        </w:rPr>
        <w:t>stdio.h</w:t>
      </w:r>
      <w:proofErr w:type="spellEnd"/>
      <w:r w:rsidRPr="000D6E09">
        <w:rPr>
          <w:rFonts w:ascii="Courier New" w:eastAsia="Times New Roman" w:hAnsi="Courier New" w:cs="Courier New"/>
          <w:color w:val="000000"/>
          <w:sz w:val="20"/>
          <w:szCs w:val="20"/>
          <w:lang w:eastAsia="hr-HR"/>
        </w:rPr>
        <w:t>&gt;</w:t>
      </w:r>
    </w:p>
    <w:p w14:paraId="7C1F547C"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#include &lt;</w:t>
      </w:r>
      <w:proofErr w:type="spellStart"/>
      <w:r w:rsidRPr="000D6E09">
        <w:rPr>
          <w:rFonts w:ascii="Courier New" w:eastAsia="Times New Roman" w:hAnsi="Courier New" w:cs="Courier New"/>
          <w:color w:val="000000"/>
          <w:sz w:val="20"/>
          <w:szCs w:val="20"/>
          <w:lang w:eastAsia="hr-HR"/>
        </w:rPr>
        <w:t>sys</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types.h</w:t>
      </w:r>
      <w:proofErr w:type="spellEnd"/>
      <w:r w:rsidRPr="000D6E09">
        <w:rPr>
          <w:rFonts w:ascii="Courier New" w:eastAsia="Times New Roman" w:hAnsi="Courier New" w:cs="Courier New"/>
          <w:color w:val="000000"/>
          <w:sz w:val="20"/>
          <w:szCs w:val="20"/>
          <w:lang w:eastAsia="hr-HR"/>
        </w:rPr>
        <w:t>&gt;</w:t>
      </w:r>
    </w:p>
    <w:p w14:paraId="58F925E9"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#include &lt;</w:t>
      </w:r>
      <w:proofErr w:type="spellStart"/>
      <w:r w:rsidRPr="000D6E09">
        <w:rPr>
          <w:rFonts w:ascii="Courier New" w:eastAsia="Times New Roman" w:hAnsi="Courier New" w:cs="Courier New"/>
          <w:color w:val="000000"/>
          <w:sz w:val="20"/>
          <w:szCs w:val="20"/>
          <w:lang w:eastAsia="hr-HR"/>
        </w:rPr>
        <w:t>sys</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ipc.h</w:t>
      </w:r>
      <w:proofErr w:type="spellEnd"/>
      <w:r w:rsidRPr="000D6E09">
        <w:rPr>
          <w:rFonts w:ascii="Courier New" w:eastAsia="Times New Roman" w:hAnsi="Courier New" w:cs="Courier New"/>
          <w:color w:val="000000"/>
          <w:sz w:val="20"/>
          <w:szCs w:val="20"/>
          <w:lang w:eastAsia="hr-HR"/>
        </w:rPr>
        <w:t>&gt;</w:t>
      </w:r>
    </w:p>
    <w:p w14:paraId="69304810"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#include &lt;</w:t>
      </w:r>
      <w:proofErr w:type="spellStart"/>
      <w:r w:rsidRPr="000D6E09">
        <w:rPr>
          <w:rFonts w:ascii="Courier New" w:eastAsia="Times New Roman" w:hAnsi="Courier New" w:cs="Courier New"/>
          <w:color w:val="000000"/>
          <w:sz w:val="20"/>
          <w:szCs w:val="20"/>
          <w:lang w:eastAsia="hr-HR"/>
        </w:rPr>
        <w:t>sys</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shm.h</w:t>
      </w:r>
      <w:proofErr w:type="spellEnd"/>
      <w:r w:rsidRPr="000D6E09">
        <w:rPr>
          <w:rFonts w:ascii="Courier New" w:eastAsia="Times New Roman" w:hAnsi="Courier New" w:cs="Courier New"/>
          <w:color w:val="000000"/>
          <w:sz w:val="20"/>
          <w:szCs w:val="20"/>
          <w:lang w:eastAsia="hr-HR"/>
        </w:rPr>
        <w:t>&gt;</w:t>
      </w:r>
    </w:p>
    <w:p w14:paraId="7C4987A4"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#include &lt;</w:t>
      </w:r>
      <w:proofErr w:type="spellStart"/>
      <w:r w:rsidRPr="000D6E09">
        <w:rPr>
          <w:rFonts w:ascii="Courier New" w:eastAsia="Times New Roman" w:hAnsi="Courier New" w:cs="Courier New"/>
          <w:color w:val="000000"/>
          <w:sz w:val="20"/>
          <w:szCs w:val="20"/>
          <w:lang w:eastAsia="hr-HR"/>
        </w:rPr>
        <w:t>sys</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sem.h</w:t>
      </w:r>
      <w:proofErr w:type="spellEnd"/>
      <w:r w:rsidRPr="000D6E09">
        <w:rPr>
          <w:rFonts w:ascii="Courier New" w:eastAsia="Times New Roman" w:hAnsi="Courier New" w:cs="Courier New"/>
          <w:color w:val="000000"/>
          <w:sz w:val="20"/>
          <w:szCs w:val="20"/>
          <w:lang w:eastAsia="hr-HR"/>
        </w:rPr>
        <w:t>&gt;</w:t>
      </w:r>
    </w:p>
    <w:p w14:paraId="2BE5AC1F"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#include &lt;</w:t>
      </w:r>
      <w:proofErr w:type="spellStart"/>
      <w:r w:rsidRPr="000D6E09">
        <w:rPr>
          <w:rFonts w:ascii="Courier New" w:eastAsia="Times New Roman" w:hAnsi="Courier New" w:cs="Courier New"/>
          <w:color w:val="000000"/>
          <w:sz w:val="20"/>
          <w:szCs w:val="20"/>
          <w:lang w:eastAsia="hr-HR"/>
        </w:rPr>
        <w:t>sys</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msg.h</w:t>
      </w:r>
      <w:proofErr w:type="spellEnd"/>
      <w:r w:rsidRPr="000D6E09">
        <w:rPr>
          <w:rFonts w:ascii="Courier New" w:eastAsia="Times New Roman" w:hAnsi="Courier New" w:cs="Courier New"/>
          <w:color w:val="000000"/>
          <w:sz w:val="20"/>
          <w:szCs w:val="20"/>
          <w:lang w:eastAsia="hr-HR"/>
        </w:rPr>
        <w:t>&gt;</w:t>
      </w:r>
    </w:p>
    <w:p w14:paraId="2508D963"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#include &lt;</w:t>
      </w:r>
      <w:proofErr w:type="spellStart"/>
      <w:r w:rsidRPr="000D6E09">
        <w:rPr>
          <w:rFonts w:ascii="Courier New" w:eastAsia="Times New Roman" w:hAnsi="Courier New" w:cs="Courier New"/>
          <w:color w:val="000000"/>
          <w:sz w:val="20"/>
          <w:szCs w:val="20"/>
          <w:lang w:eastAsia="hr-HR"/>
        </w:rPr>
        <w:t>values.h</w:t>
      </w:r>
      <w:proofErr w:type="spellEnd"/>
      <w:r w:rsidRPr="000D6E09">
        <w:rPr>
          <w:rFonts w:ascii="Courier New" w:eastAsia="Times New Roman" w:hAnsi="Courier New" w:cs="Courier New"/>
          <w:color w:val="000000"/>
          <w:sz w:val="20"/>
          <w:szCs w:val="20"/>
          <w:lang w:eastAsia="hr-HR"/>
        </w:rPr>
        <w:t>&gt;</w:t>
      </w:r>
    </w:p>
    <w:p w14:paraId="5F886050"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0DE3C37E"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main</w:t>
      </w:r>
      <w:proofErr w:type="spellEnd"/>
      <w:r w:rsidRPr="000D6E09">
        <w:rPr>
          <w:rFonts w:ascii="Courier New" w:eastAsia="Times New Roman" w:hAnsi="Courier New" w:cs="Courier New"/>
          <w:color w:val="000000"/>
          <w:sz w:val="20"/>
          <w:szCs w:val="20"/>
          <w:lang w:eastAsia="hr-HR"/>
        </w:rPr>
        <w:t xml:space="preserve"> ( </w:t>
      </w: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 xml:space="preserve"> ) </w:t>
      </w:r>
    </w:p>
    <w:p w14:paraId="75CF77DC"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w:t>
      </w:r>
    </w:p>
    <w:p w14:paraId="333630E1"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i;</w:t>
      </w:r>
    </w:p>
    <w:p w14:paraId="40FDE840"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for (i = 1; i &lt; MAXLONG; i++) {</w:t>
      </w:r>
    </w:p>
    <w:p w14:paraId="67C3C826"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if</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shmctl</w:t>
      </w:r>
      <w:proofErr w:type="spellEnd"/>
      <w:r w:rsidRPr="000D6E09">
        <w:rPr>
          <w:rFonts w:ascii="Courier New" w:eastAsia="Times New Roman" w:hAnsi="Courier New" w:cs="Courier New"/>
          <w:color w:val="000000"/>
          <w:sz w:val="20"/>
          <w:szCs w:val="20"/>
          <w:lang w:eastAsia="hr-HR"/>
        </w:rPr>
        <w:t>(i, IPC_RMID, NULL) != -1)</w:t>
      </w:r>
    </w:p>
    <w:p w14:paraId="5CE23F08"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printf</w:t>
      </w:r>
      <w:proofErr w:type="spellEnd"/>
      <w:r w:rsidRPr="000D6E09">
        <w:rPr>
          <w:rFonts w:ascii="Courier New" w:eastAsia="Times New Roman" w:hAnsi="Courier New" w:cs="Courier New"/>
          <w:color w:val="000000"/>
          <w:sz w:val="20"/>
          <w:szCs w:val="20"/>
          <w:lang w:eastAsia="hr-HR"/>
        </w:rPr>
        <w:t xml:space="preserve">("Obrisao </w:t>
      </w:r>
      <w:proofErr w:type="spellStart"/>
      <w:r w:rsidRPr="000D6E09">
        <w:rPr>
          <w:rFonts w:ascii="Courier New" w:eastAsia="Times New Roman" w:hAnsi="Courier New" w:cs="Courier New"/>
          <w:color w:val="000000"/>
          <w:sz w:val="20"/>
          <w:szCs w:val="20"/>
          <w:lang w:eastAsia="hr-HR"/>
        </w:rPr>
        <w:t>zajednicku</w:t>
      </w:r>
      <w:proofErr w:type="spellEnd"/>
      <w:r w:rsidRPr="000D6E09">
        <w:rPr>
          <w:rFonts w:ascii="Courier New" w:eastAsia="Times New Roman" w:hAnsi="Courier New" w:cs="Courier New"/>
          <w:color w:val="000000"/>
          <w:sz w:val="20"/>
          <w:szCs w:val="20"/>
          <w:lang w:eastAsia="hr-HR"/>
        </w:rPr>
        <w:t xml:space="preserve"> memoriju %d\n", i); </w:t>
      </w:r>
    </w:p>
    <w:p w14:paraId="6E98FEF4"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7E79C9CD"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w:t>
      </w:r>
      <w:proofErr w:type="spellStart"/>
      <w:r w:rsidRPr="000D6E09">
        <w:rPr>
          <w:rFonts w:ascii="Courier New" w:eastAsia="Times New Roman" w:hAnsi="Courier New" w:cs="Courier New"/>
          <w:color w:val="000000"/>
          <w:sz w:val="20"/>
          <w:szCs w:val="20"/>
          <w:lang w:eastAsia="hr-HR"/>
        </w:rPr>
        <w:t>if</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semctl</w:t>
      </w:r>
      <w:proofErr w:type="spellEnd"/>
      <w:r w:rsidRPr="000D6E09">
        <w:rPr>
          <w:rFonts w:ascii="Courier New" w:eastAsia="Times New Roman" w:hAnsi="Courier New" w:cs="Courier New"/>
          <w:color w:val="000000"/>
          <w:sz w:val="20"/>
          <w:szCs w:val="20"/>
          <w:lang w:eastAsia="hr-HR"/>
        </w:rPr>
        <w:t>(i, 0, IPC_RMID, 0) != -1)</w:t>
      </w:r>
    </w:p>
    <w:p w14:paraId="213FC4B8"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printf</w:t>
      </w:r>
      <w:proofErr w:type="spellEnd"/>
      <w:r w:rsidRPr="000D6E09">
        <w:rPr>
          <w:rFonts w:ascii="Courier New" w:eastAsia="Times New Roman" w:hAnsi="Courier New" w:cs="Courier New"/>
          <w:color w:val="000000"/>
          <w:sz w:val="20"/>
          <w:szCs w:val="20"/>
          <w:lang w:eastAsia="hr-HR"/>
        </w:rPr>
        <w:t xml:space="preserve">("Obrisao skup semafora %d\n", i); </w:t>
      </w:r>
    </w:p>
    <w:p w14:paraId="266A9B71"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62D9F44C"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w:t>
      </w:r>
      <w:proofErr w:type="spellStart"/>
      <w:r w:rsidRPr="000D6E09">
        <w:rPr>
          <w:rFonts w:ascii="Courier New" w:eastAsia="Times New Roman" w:hAnsi="Courier New" w:cs="Courier New"/>
          <w:color w:val="000000"/>
          <w:sz w:val="20"/>
          <w:szCs w:val="20"/>
          <w:lang w:eastAsia="hr-HR"/>
        </w:rPr>
        <w:t>if</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msgctl</w:t>
      </w:r>
      <w:proofErr w:type="spellEnd"/>
      <w:r w:rsidRPr="000D6E09">
        <w:rPr>
          <w:rFonts w:ascii="Courier New" w:eastAsia="Times New Roman" w:hAnsi="Courier New" w:cs="Courier New"/>
          <w:color w:val="000000"/>
          <w:sz w:val="20"/>
          <w:szCs w:val="20"/>
          <w:lang w:eastAsia="hr-HR"/>
        </w:rPr>
        <w:t>(i, IPC_RMID, NULL) != -1)</w:t>
      </w:r>
    </w:p>
    <w:p w14:paraId="5E7DF4EE"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printf</w:t>
      </w:r>
      <w:proofErr w:type="spellEnd"/>
      <w:r w:rsidRPr="000D6E09">
        <w:rPr>
          <w:rFonts w:ascii="Courier New" w:eastAsia="Times New Roman" w:hAnsi="Courier New" w:cs="Courier New"/>
          <w:color w:val="000000"/>
          <w:sz w:val="20"/>
          <w:szCs w:val="20"/>
          <w:lang w:eastAsia="hr-HR"/>
        </w:rPr>
        <w:t xml:space="preserve">("Obrisao red poruka %d\n", i); </w:t>
      </w:r>
    </w:p>
    <w:p w14:paraId="212A28D4"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w:t>
      </w:r>
    </w:p>
    <w:p w14:paraId="696D02BD"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return</w:t>
      </w:r>
      <w:proofErr w:type="spellEnd"/>
      <w:r w:rsidRPr="000D6E09">
        <w:rPr>
          <w:rFonts w:ascii="Courier New" w:eastAsia="Times New Roman" w:hAnsi="Courier New" w:cs="Courier New"/>
          <w:color w:val="000000"/>
          <w:sz w:val="20"/>
          <w:szCs w:val="20"/>
          <w:lang w:eastAsia="hr-HR"/>
        </w:rPr>
        <w:t xml:space="preserve"> 0;</w:t>
      </w:r>
    </w:p>
    <w:p w14:paraId="160EEF92"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w:t>
      </w:r>
    </w:p>
    <w:p w14:paraId="56095E86"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lastRenderedPageBreak/>
        <w:t>U svaki program uključiti mogućnost prijevremenog izlaska iz programa (</w:t>
      </w:r>
      <w:proofErr w:type="spellStart"/>
      <w:r w:rsidRPr="000D6E09">
        <w:rPr>
          <w:rFonts w:ascii="Times New Roman" w:eastAsia="Times New Roman" w:hAnsi="Times New Roman" w:cs="Times New Roman"/>
          <w:color w:val="000000"/>
          <w:sz w:val="24"/>
          <w:szCs w:val="24"/>
          <w:lang w:eastAsia="hr-HR"/>
        </w:rPr>
        <w:t>ctrl+C</w:t>
      </w:r>
      <w:proofErr w:type="spellEnd"/>
      <w:r w:rsidRPr="000D6E09">
        <w:rPr>
          <w:rFonts w:ascii="Times New Roman" w:eastAsia="Times New Roman" w:hAnsi="Times New Roman" w:cs="Times New Roman"/>
          <w:color w:val="000000"/>
          <w:sz w:val="24"/>
          <w:szCs w:val="24"/>
          <w:lang w:eastAsia="hr-HR"/>
        </w:rPr>
        <w:t xml:space="preserve">) na način kao što je to ostvareno u prvoj vježbi, s tim da prekidna rutina briše zauzete </w:t>
      </w:r>
      <w:proofErr w:type="spellStart"/>
      <w:r w:rsidRPr="000D6E09">
        <w:rPr>
          <w:rFonts w:ascii="Times New Roman" w:eastAsia="Times New Roman" w:hAnsi="Times New Roman" w:cs="Times New Roman"/>
          <w:color w:val="000000"/>
          <w:sz w:val="24"/>
          <w:szCs w:val="24"/>
          <w:lang w:eastAsia="hr-HR"/>
        </w:rPr>
        <w:t>sustavske</w:t>
      </w:r>
      <w:proofErr w:type="spellEnd"/>
      <w:r w:rsidRPr="000D6E09">
        <w:rPr>
          <w:rFonts w:ascii="Times New Roman" w:eastAsia="Times New Roman" w:hAnsi="Times New Roman" w:cs="Times New Roman"/>
          <w:color w:val="000000"/>
          <w:sz w:val="24"/>
          <w:szCs w:val="24"/>
          <w:lang w:eastAsia="hr-HR"/>
        </w:rPr>
        <w:t xml:space="preserve"> resurse (semafore i zajednički spremnik) prije no što program završi.</w:t>
      </w:r>
    </w:p>
    <w:p w14:paraId="407C1425" w14:textId="77777777" w:rsidR="000D6E09" w:rsidRPr="000D6E09" w:rsidRDefault="00847631" w:rsidP="000D6E09">
      <w:pPr>
        <w:spacing w:after="0" w:line="240" w:lineRule="auto"/>
        <w:rPr>
          <w:rFonts w:ascii="Times New Roman" w:eastAsia="Times New Roman" w:hAnsi="Times New Roman" w:cs="Times New Roman"/>
          <w:b/>
          <w:bCs/>
          <w:color w:val="000000"/>
          <w:sz w:val="36"/>
          <w:szCs w:val="36"/>
          <w:lang w:eastAsia="hr-HR"/>
        </w:rPr>
      </w:pPr>
      <w:r>
        <w:rPr>
          <w:rFonts w:ascii="Times New Roman" w:eastAsia="Times New Roman" w:hAnsi="Times New Roman" w:cs="Times New Roman"/>
          <w:b/>
          <w:bCs/>
          <w:color w:val="000000"/>
          <w:sz w:val="36"/>
          <w:szCs w:val="36"/>
          <w:lang w:eastAsia="hr-HR"/>
        </w:rPr>
        <w:pict w14:anchorId="6C36EFFC">
          <v:rect id="_x0000_i1026" style="width:0;height:1.5pt" o:hralign="center" o:hrstd="t" o:hr="t" fillcolor="#a0a0a0" stroked="f"/>
        </w:pict>
      </w:r>
    </w:p>
    <w:p w14:paraId="731DA4A2" w14:textId="77777777" w:rsidR="000D6E09" w:rsidRPr="000D6E09" w:rsidRDefault="000D6E09" w:rsidP="000D6E0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hr-HR"/>
        </w:rPr>
      </w:pPr>
      <w:r w:rsidRPr="000D6E09">
        <w:rPr>
          <w:rFonts w:ascii="Times New Roman" w:eastAsia="Times New Roman" w:hAnsi="Times New Roman" w:cs="Times New Roman"/>
          <w:b/>
          <w:bCs/>
          <w:color w:val="000000"/>
          <w:sz w:val="36"/>
          <w:szCs w:val="36"/>
          <w:lang w:eastAsia="hr-HR"/>
        </w:rPr>
        <w:t xml:space="preserve">2. </w:t>
      </w:r>
      <w:proofErr w:type="spellStart"/>
      <w:r w:rsidRPr="000D6E09">
        <w:rPr>
          <w:rFonts w:ascii="Times New Roman" w:eastAsia="Times New Roman" w:hAnsi="Times New Roman" w:cs="Times New Roman"/>
          <w:b/>
          <w:bCs/>
          <w:color w:val="000000"/>
          <w:sz w:val="36"/>
          <w:szCs w:val="36"/>
          <w:lang w:eastAsia="hr-HR"/>
        </w:rPr>
        <w:t>Višedretvenost</w:t>
      </w:r>
      <w:proofErr w:type="spellEnd"/>
    </w:p>
    <w:p w14:paraId="5341C8D8"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 xml:space="preserve">Povijest </w:t>
      </w:r>
      <w:proofErr w:type="spellStart"/>
      <w:r w:rsidRPr="000D6E09">
        <w:rPr>
          <w:rFonts w:ascii="Times New Roman" w:eastAsia="Times New Roman" w:hAnsi="Times New Roman" w:cs="Times New Roman"/>
          <w:color w:val="000000"/>
          <w:sz w:val="24"/>
          <w:szCs w:val="24"/>
          <w:lang w:eastAsia="hr-HR"/>
        </w:rPr>
        <w:t>višedretvenog</w:t>
      </w:r>
      <w:proofErr w:type="spellEnd"/>
      <w:r w:rsidRPr="000D6E09">
        <w:rPr>
          <w:rFonts w:ascii="Times New Roman" w:eastAsia="Times New Roman" w:hAnsi="Times New Roman" w:cs="Times New Roman"/>
          <w:color w:val="000000"/>
          <w:sz w:val="24"/>
          <w:szCs w:val="24"/>
          <w:lang w:eastAsia="hr-HR"/>
        </w:rPr>
        <w:t xml:space="preserve"> programiranja počinje 60-ih, dok se njihova implementacija na UNIX sustavima pojavljuje sredinom 80-ih godina, a na ostalim sustavima nešto kasnije. Ideja </w:t>
      </w:r>
      <w:proofErr w:type="spellStart"/>
      <w:r w:rsidRPr="000D6E09">
        <w:rPr>
          <w:rFonts w:ascii="Times New Roman" w:eastAsia="Times New Roman" w:hAnsi="Times New Roman" w:cs="Times New Roman"/>
          <w:color w:val="000000"/>
          <w:sz w:val="24"/>
          <w:szCs w:val="24"/>
          <w:lang w:eastAsia="hr-HR"/>
        </w:rPr>
        <w:t>višedretvenog</w:t>
      </w:r>
      <w:proofErr w:type="spellEnd"/>
      <w:r w:rsidRPr="000D6E09">
        <w:rPr>
          <w:rFonts w:ascii="Times New Roman" w:eastAsia="Times New Roman" w:hAnsi="Times New Roman" w:cs="Times New Roman"/>
          <w:color w:val="000000"/>
          <w:sz w:val="24"/>
          <w:szCs w:val="24"/>
          <w:lang w:eastAsia="hr-HR"/>
        </w:rPr>
        <w:t xml:space="preserve"> programiranja jest u tome da se program sastoji od više jedinica koje se samostalno mogu izvoditi. Programer ne mora brinuti o redoslijedu njihova izvođenja, već to obavlja sam operacijski sustav. Štoviše, ukoliko je to višeprocesorski sustav, onda se neke jedinice-dretve mogu izvoditi istovremeno. Komunikacija među dretvama je jednostavna i brža u odnosu na komunikaciju među procesima, jer se obavlja preko zajedničkog adresnog prostora, te se može obaviti bez uplitanja operacijskog sustava.</w:t>
      </w:r>
    </w:p>
    <w:p w14:paraId="1DC2F930" w14:textId="41BEDE3B" w:rsidR="000D6E09" w:rsidRPr="000D6E09" w:rsidRDefault="000D6E09" w:rsidP="000D6E09">
      <w:pPr>
        <w:spacing w:before="100" w:beforeAutospacing="1" w:after="100" w:afterAutospacing="1" w:line="240" w:lineRule="auto"/>
        <w:jc w:val="center"/>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noProof/>
          <w:color w:val="000000"/>
          <w:sz w:val="24"/>
          <w:szCs w:val="24"/>
          <w:lang w:eastAsia="hr-HR"/>
        </w:rPr>
        <w:drawing>
          <wp:inline distT="0" distB="0" distL="0" distR="0" wp14:anchorId="12A19A33" wp14:editId="2C9A97D0">
            <wp:extent cx="5731510" cy="4697730"/>
            <wp:effectExtent l="0" t="0" r="254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97730"/>
                    </a:xfrm>
                    <a:prstGeom prst="rect">
                      <a:avLst/>
                    </a:prstGeom>
                    <a:noFill/>
                    <a:ln>
                      <a:noFill/>
                    </a:ln>
                  </pic:spPr>
                </pic:pic>
              </a:graphicData>
            </a:graphic>
          </wp:inline>
        </w:drawing>
      </w:r>
    </w:p>
    <w:p w14:paraId="5BDE5D6F" w14:textId="77777777" w:rsidR="000D6E09" w:rsidRPr="000D6E09" w:rsidRDefault="000D6E09" w:rsidP="000D6E09">
      <w:pPr>
        <w:spacing w:before="100" w:beforeAutospacing="1" w:after="100" w:afterAutospacing="1" w:line="240" w:lineRule="auto"/>
        <w:jc w:val="center"/>
        <w:rPr>
          <w:rFonts w:ascii="Times New Roman" w:eastAsia="Times New Roman" w:hAnsi="Times New Roman" w:cs="Times New Roman"/>
          <w:b/>
          <w:bCs/>
          <w:i/>
          <w:iCs/>
          <w:color w:val="000000"/>
          <w:sz w:val="24"/>
          <w:szCs w:val="24"/>
          <w:lang w:eastAsia="hr-HR"/>
        </w:rPr>
      </w:pPr>
      <w:r w:rsidRPr="000D6E09">
        <w:rPr>
          <w:rFonts w:ascii="Times New Roman" w:eastAsia="Times New Roman" w:hAnsi="Times New Roman" w:cs="Times New Roman"/>
          <w:b/>
          <w:bCs/>
          <w:i/>
          <w:iCs/>
          <w:color w:val="000000"/>
          <w:sz w:val="24"/>
          <w:szCs w:val="24"/>
          <w:lang w:eastAsia="hr-HR"/>
        </w:rPr>
        <w:t xml:space="preserve">Slika: Arhitektura </w:t>
      </w:r>
      <w:proofErr w:type="spellStart"/>
      <w:r w:rsidRPr="000D6E09">
        <w:rPr>
          <w:rFonts w:ascii="Times New Roman" w:eastAsia="Times New Roman" w:hAnsi="Times New Roman" w:cs="Times New Roman"/>
          <w:b/>
          <w:bCs/>
          <w:i/>
          <w:iCs/>
          <w:color w:val="000000"/>
          <w:sz w:val="24"/>
          <w:szCs w:val="24"/>
          <w:lang w:eastAsia="hr-HR"/>
        </w:rPr>
        <w:t>višedretvenog</w:t>
      </w:r>
      <w:proofErr w:type="spellEnd"/>
      <w:r w:rsidRPr="000D6E09">
        <w:rPr>
          <w:rFonts w:ascii="Times New Roman" w:eastAsia="Times New Roman" w:hAnsi="Times New Roman" w:cs="Times New Roman"/>
          <w:b/>
          <w:bCs/>
          <w:i/>
          <w:iCs/>
          <w:color w:val="000000"/>
          <w:sz w:val="24"/>
          <w:szCs w:val="24"/>
          <w:lang w:eastAsia="hr-HR"/>
        </w:rPr>
        <w:t xml:space="preserve"> sustava</w:t>
      </w:r>
    </w:p>
    <w:p w14:paraId="7CB35199"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Operacijski sustav za koji su predviđene ove laboratorijske vježbe jest UNIX sustav koji podržava POSIX dretve. Gornja slika prikazuje primjere procesa s jednom, dvije, tri, dvije i četiri dretve. Uobičajeno je da operacijski sustav raspoređuje dretve na raspoložive procesore te se u gornjoj slici svaka dretva vidi i u operacijskom sustavu, tj. svakoj dretvi pripada virtualni procesor, na slici označen s LWP (</w:t>
      </w:r>
      <w:proofErr w:type="spellStart"/>
      <w:r w:rsidRPr="000D6E09">
        <w:rPr>
          <w:rFonts w:ascii="Times New Roman" w:eastAsia="Times New Roman" w:hAnsi="Times New Roman" w:cs="Times New Roman"/>
          <w:color w:val="000000"/>
          <w:sz w:val="24"/>
          <w:szCs w:val="24"/>
          <w:lang w:eastAsia="hr-HR"/>
        </w:rPr>
        <w:t>Light</w:t>
      </w:r>
      <w:proofErr w:type="spellEnd"/>
      <w:r w:rsidRPr="000D6E09">
        <w:rPr>
          <w:rFonts w:ascii="Times New Roman" w:eastAsia="Times New Roman" w:hAnsi="Times New Roman" w:cs="Times New Roman"/>
          <w:color w:val="000000"/>
          <w:sz w:val="24"/>
          <w:szCs w:val="24"/>
          <w:lang w:eastAsia="hr-HR"/>
        </w:rPr>
        <w:t xml:space="preserve"> </w:t>
      </w:r>
      <w:proofErr w:type="spellStart"/>
      <w:r w:rsidRPr="000D6E09">
        <w:rPr>
          <w:rFonts w:ascii="Times New Roman" w:eastAsia="Times New Roman" w:hAnsi="Times New Roman" w:cs="Times New Roman"/>
          <w:color w:val="000000"/>
          <w:sz w:val="24"/>
          <w:szCs w:val="24"/>
          <w:lang w:eastAsia="hr-HR"/>
        </w:rPr>
        <w:t>Weight</w:t>
      </w:r>
      <w:proofErr w:type="spellEnd"/>
      <w:r w:rsidRPr="000D6E09">
        <w:rPr>
          <w:rFonts w:ascii="Times New Roman" w:eastAsia="Times New Roman" w:hAnsi="Times New Roman" w:cs="Times New Roman"/>
          <w:color w:val="000000"/>
          <w:sz w:val="24"/>
          <w:szCs w:val="24"/>
          <w:lang w:eastAsia="hr-HR"/>
        </w:rPr>
        <w:t xml:space="preserve"> </w:t>
      </w:r>
      <w:proofErr w:type="spellStart"/>
      <w:r w:rsidRPr="000D6E09">
        <w:rPr>
          <w:rFonts w:ascii="Times New Roman" w:eastAsia="Times New Roman" w:hAnsi="Times New Roman" w:cs="Times New Roman"/>
          <w:color w:val="000000"/>
          <w:sz w:val="24"/>
          <w:szCs w:val="24"/>
          <w:lang w:eastAsia="hr-HR"/>
        </w:rPr>
        <w:t>Process</w:t>
      </w:r>
      <w:proofErr w:type="spellEnd"/>
      <w:r w:rsidRPr="000D6E09">
        <w:rPr>
          <w:rFonts w:ascii="Times New Roman" w:eastAsia="Times New Roman" w:hAnsi="Times New Roman" w:cs="Times New Roman"/>
          <w:color w:val="000000"/>
          <w:sz w:val="24"/>
          <w:szCs w:val="24"/>
          <w:lang w:eastAsia="hr-HR"/>
        </w:rPr>
        <w:t>).</w:t>
      </w:r>
      <w:r w:rsidRPr="000D6E09">
        <w:rPr>
          <w:rFonts w:ascii="Times New Roman" w:eastAsia="Times New Roman" w:hAnsi="Times New Roman" w:cs="Times New Roman"/>
          <w:color w:val="000000"/>
          <w:sz w:val="24"/>
          <w:szCs w:val="24"/>
          <w:lang w:eastAsia="hr-HR"/>
        </w:rPr>
        <w:br/>
        <w:t xml:space="preserve">Neki sustavi dozvoljavaju i djelomično upravljanje dretvama u procesima, pa tako broj dretvi u procesu može biti i veći nego što operacijski sustav vidi (pogledati poziv </w:t>
      </w:r>
      <w:proofErr w:type="spellStart"/>
      <w:r w:rsidRPr="000D6E09">
        <w:rPr>
          <w:rFonts w:ascii="Times New Roman" w:eastAsia="Times New Roman" w:hAnsi="Times New Roman" w:cs="Times New Roman"/>
          <w:color w:val="000000"/>
          <w:sz w:val="24"/>
          <w:szCs w:val="24"/>
          <w:lang w:eastAsia="hr-HR"/>
        </w:rPr>
        <w:t>thr_create</w:t>
      </w:r>
      <w:proofErr w:type="spellEnd"/>
      <w:r w:rsidRPr="000D6E09">
        <w:rPr>
          <w:rFonts w:ascii="Times New Roman" w:eastAsia="Times New Roman" w:hAnsi="Times New Roman" w:cs="Times New Roman"/>
          <w:color w:val="000000"/>
          <w:sz w:val="24"/>
          <w:szCs w:val="24"/>
          <w:lang w:eastAsia="hr-HR"/>
        </w:rPr>
        <w:t xml:space="preserve"> u Solarisu i pojmove "</w:t>
      </w:r>
      <w:proofErr w:type="spellStart"/>
      <w:r w:rsidRPr="000D6E09">
        <w:rPr>
          <w:rFonts w:ascii="Times New Roman" w:eastAsia="Times New Roman" w:hAnsi="Times New Roman" w:cs="Times New Roman"/>
          <w:color w:val="000000"/>
          <w:sz w:val="24"/>
          <w:szCs w:val="24"/>
          <w:lang w:eastAsia="hr-HR"/>
        </w:rPr>
        <w:t>bound</w:t>
      </w:r>
      <w:proofErr w:type="spellEnd"/>
      <w:r w:rsidRPr="000D6E09">
        <w:rPr>
          <w:rFonts w:ascii="Times New Roman" w:eastAsia="Times New Roman" w:hAnsi="Times New Roman" w:cs="Times New Roman"/>
          <w:color w:val="000000"/>
          <w:sz w:val="24"/>
          <w:szCs w:val="24"/>
          <w:lang w:eastAsia="hr-HR"/>
        </w:rPr>
        <w:t>" i "</w:t>
      </w:r>
      <w:proofErr w:type="spellStart"/>
      <w:r w:rsidRPr="000D6E09">
        <w:rPr>
          <w:rFonts w:ascii="Times New Roman" w:eastAsia="Times New Roman" w:hAnsi="Times New Roman" w:cs="Times New Roman"/>
          <w:color w:val="000000"/>
          <w:sz w:val="24"/>
          <w:szCs w:val="24"/>
          <w:lang w:eastAsia="hr-HR"/>
        </w:rPr>
        <w:t>unbound</w:t>
      </w:r>
      <w:proofErr w:type="spellEnd"/>
      <w:r w:rsidRPr="000D6E09">
        <w:rPr>
          <w:rFonts w:ascii="Times New Roman" w:eastAsia="Times New Roman" w:hAnsi="Times New Roman" w:cs="Times New Roman"/>
          <w:color w:val="000000"/>
          <w:sz w:val="24"/>
          <w:szCs w:val="24"/>
          <w:lang w:eastAsia="hr-HR"/>
        </w:rPr>
        <w:t>" dretve; "</w:t>
      </w:r>
      <w:proofErr w:type="spellStart"/>
      <w:r w:rsidRPr="000D6E09">
        <w:rPr>
          <w:rFonts w:ascii="Times New Roman" w:eastAsia="Times New Roman" w:hAnsi="Times New Roman" w:cs="Times New Roman"/>
          <w:color w:val="000000"/>
          <w:sz w:val="24"/>
          <w:szCs w:val="24"/>
          <w:lang w:eastAsia="hr-HR"/>
        </w:rPr>
        <w:fldChar w:fldCharType="begin"/>
      </w:r>
      <w:r w:rsidRPr="000D6E09">
        <w:rPr>
          <w:rFonts w:ascii="Times New Roman" w:eastAsia="Times New Roman" w:hAnsi="Times New Roman" w:cs="Times New Roman"/>
          <w:color w:val="000000"/>
          <w:sz w:val="24"/>
          <w:szCs w:val="24"/>
          <w:lang w:eastAsia="hr-HR"/>
        </w:rPr>
        <w:instrText xml:space="preserve"> HYPERLINK "http://en.wikipedia.org/wiki/Fiber_(computer_science)" </w:instrText>
      </w:r>
      <w:r w:rsidRPr="000D6E09">
        <w:rPr>
          <w:rFonts w:ascii="Times New Roman" w:eastAsia="Times New Roman" w:hAnsi="Times New Roman" w:cs="Times New Roman"/>
          <w:color w:val="000000"/>
          <w:sz w:val="24"/>
          <w:szCs w:val="24"/>
          <w:lang w:eastAsia="hr-HR"/>
        </w:rPr>
        <w:fldChar w:fldCharType="separate"/>
      </w:r>
      <w:r w:rsidRPr="000D6E09">
        <w:rPr>
          <w:rFonts w:ascii="Times New Roman" w:eastAsia="Times New Roman" w:hAnsi="Times New Roman" w:cs="Times New Roman"/>
          <w:color w:val="0000FF"/>
          <w:sz w:val="24"/>
          <w:szCs w:val="24"/>
          <w:u w:val="single"/>
          <w:lang w:eastAsia="hr-HR"/>
        </w:rPr>
        <w:t>fiber</w:t>
      </w:r>
      <w:proofErr w:type="spellEnd"/>
      <w:r w:rsidRPr="000D6E09">
        <w:rPr>
          <w:rFonts w:ascii="Times New Roman" w:eastAsia="Times New Roman" w:hAnsi="Times New Roman" w:cs="Times New Roman"/>
          <w:color w:val="000000"/>
          <w:sz w:val="24"/>
          <w:szCs w:val="24"/>
          <w:lang w:eastAsia="hr-HR"/>
        </w:rPr>
        <w:fldChar w:fldCharType="end"/>
      </w:r>
      <w:r w:rsidRPr="000D6E09">
        <w:rPr>
          <w:rFonts w:ascii="Times New Roman" w:eastAsia="Times New Roman" w:hAnsi="Times New Roman" w:cs="Times New Roman"/>
          <w:color w:val="000000"/>
          <w:sz w:val="24"/>
          <w:szCs w:val="24"/>
          <w:lang w:eastAsia="hr-HR"/>
        </w:rPr>
        <w:t xml:space="preserve">"-i na </w:t>
      </w:r>
      <w:proofErr w:type="spellStart"/>
      <w:r w:rsidRPr="000D6E09">
        <w:rPr>
          <w:rFonts w:ascii="Times New Roman" w:eastAsia="Times New Roman" w:hAnsi="Times New Roman" w:cs="Times New Roman"/>
          <w:color w:val="000000"/>
          <w:sz w:val="24"/>
          <w:szCs w:val="24"/>
          <w:lang w:eastAsia="hr-HR"/>
        </w:rPr>
        <w:t>Win</w:t>
      </w:r>
      <w:proofErr w:type="spellEnd"/>
      <w:r w:rsidRPr="000D6E09">
        <w:rPr>
          <w:rFonts w:ascii="Times New Roman" w:eastAsia="Times New Roman" w:hAnsi="Times New Roman" w:cs="Times New Roman"/>
          <w:color w:val="000000"/>
          <w:sz w:val="24"/>
          <w:szCs w:val="24"/>
          <w:lang w:eastAsia="hr-HR"/>
        </w:rPr>
        <w:t>* i sl.).</w:t>
      </w:r>
    </w:p>
    <w:p w14:paraId="064E5877"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b/>
          <w:bCs/>
          <w:color w:val="000000"/>
          <w:sz w:val="24"/>
          <w:szCs w:val="24"/>
          <w:lang w:eastAsia="hr-HR"/>
        </w:rPr>
      </w:pPr>
      <w:r w:rsidRPr="000D6E09">
        <w:rPr>
          <w:rFonts w:ascii="Times New Roman" w:eastAsia="Times New Roman" w:hAnsi="Times New Roman" w:cs="Times New Roman"/>
          <w:b/>
          <w:bCs/>
          <w:color w:val="000000"/>
          <w:sz w:val="24"/>
          <w:szCs w:val="24"/>
          <w:lang w:eastAsia="hr-HR"/>
        </w:rPr>
        <w:lastRenderedPageBreak/>
        <w:t>Funkcije za rukovanje dretvama</w:t>
      </w:r>
    </w:p>
    <w:p w14:paraId="06A486B4"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U nastavku su objašnjene funkcije po POSIX standardu (pogledati </w:t>
      </w:r>
      <w:proofErr w:type="spellStart"/>
      <w:r w:rsidRPr="000D6E09">
        <w:rPr>
          <w:rFonts w:ascii="Courier New" w:eastAsia="Times New Roman" w:hAnsi="Courier New" w:cs="Courier New"/>
          <w:color w:val="000000"/>
          <w:sz w:val="20"/>
          <w:szCs w:val="20"/>
          <w:lang w:eastAsia="hr-HR"/>
        </w:rPr>
        <w:t>man</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threads</w:t>
      </w:r>
      <w:proofErr w:type="spellEnd"/>
      <w:r w:rsidRPr="000D6E09">
        <w:rPr>
          <w:rFonts w:ascii="Times New Roman" w:eastAsia="Times New Roman" w:hAnsi="Times New Roman" w:cs="Times New Roman"/>
          <w:color w:val="000000"/>
          <w:sz w:val="24"/>
          <w:szCs w:val="24"/>
          <w:lang w:eastAsia="hr-HR"/>
        </w:rPr>
        <w:t>).</w:t>
      </w:r>
    </w:p>
    <w:p w14:paraId="70D06714"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b/>
          <w:bCs/>
          <w:i/>
          <w:iCs/>
          <w:color w:val="000000"/>
          <w:sz w:val="24"/>
          <w:szCs w:val="24"/>
          <w:lang w:eastAsia="hr-HR"/>
        </w:rPr>
      </w:pPr>
      <w:r w:rsidRPr="000D6E09">
        <w:rPr>
          <w:rFonts w:ascii="Times New Roman" w:eastAsia="Times New Roman" w:hAnsi="Times New Roman" w:cs="Times New Roman"/>
          <w:b/>
          <w:bCs/>
          <w:i/>
          <w:iCs/>
          <w:color w:val="000000"/>
          <w:sz w:val="24"/>
          <w:szCs w:val="24"/>
          <w:lang w:eastAsia="hr-HR"/>
        </w:rPr>
        <w:t>Stvaranje dretvi</w:t>
      </w:r>
    </w:p>
    <w:p w14:paraId="060F533E"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Sve dretve, osim prve, inicijalne, koja nastaje stvaranjem procesa, nastaju pozivom </w:t>
      </w:r>
      <w:proofErr w:type="spellStart"/>
      <w:r w:rsidRPr="000D6E09">
        <w:rPr>
          <w:rFonts w:ascii="Courier New" w:eastAsia="Times New Roman" w:hAnsi="Courier New" w:cs="Courier New"/>
          <w:color w:val="000000"/>
          <w:sz w:val="20"/>
          <w:szCs w:val="20"/>
          <w:lang w:eastAsia="hr-HR"/>
        </w:rPr>
        <w:t>pthread_create</w:t>
      </w:r>
      <w:proofErr w:type="spellEnd"/>
      <w:r w:rsidRPr="000D6E09">
        <w:rPr>
          <w:rFonts w:ascii="Courier New" w:eastAsia="Times New Roman" w:hAnsi="Courier New" w:cs="Courier New"/>
          <w:color w:val="000000"/>
          <w:sz w:val="20"/>
          <w:szCs w:val="20"/>
          <w:lang w:eastAsia="hr-HR"/>
        </w:rPr>
        <w:t>:</w:t>
      </w:r>
    </w:p>
    <w:p w14:paraId="14F9376F"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pthread</w:t>
      </w:r>
      <w:r w:rsidRPr="000D6E09">
        <w:rPr>
          <w:rFonts w:ascii="Courier New" w:eastAsia="Times New Roman" w:hAnsi="Courier New" w:cs="Courier New"/>
          <w:i/>
          <w:iCs/>
          <w:color w:val="000000"/>
          <w:sz w:val="20"/>
          <w:szCs w:val="20"/>
          <w:lang w:eastAsia="hr-HR"/>
        </w:rPr>
        <w:t>_</w:t>
      </w:r>
      <w:r w:rsidRPr="000D6E09">
        <w:rPr>
          <w:rFonts w:ascii="Courier New" w:eastAsia="Times New Roman" w:hAnsi="Courier New" w:cs="Courier New"/>
          <w:color w:val="000000"/>
          <w:sz w:val="20"/>
          <w:szCs w:val="20"/>
          <w:lang w:eastAsia="hr-HR"/>
        </w:rPr>
        <w:t>create</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pthread</w:t>
      </w:r>
      <w:r w:rsidRPr="000D6E09">
        <w:rPr>
          <w:rFonts w:ascii="Courier New" w:eastAsia="Times New Roman" w:hAnsi="Courier New" w:cs="Courier New"/>
          <w:i/>
          <w:iCs/>
          <w:color w:val="000000"/>
          <w:sz w:val="20"/>
          <w:szCs w:val="20"/>
          <w:lang w:eastAsia="hr-HR"/>
        </w:rPr>
        <w:t>_</w:t>
      </w:r>
      <w:r w:rsidRPr="000D6E09">
        <w:rPr>
          <w:rFonts w:ascii="Courier New" w:eastAsia="Times New Roman" w:hAnsi="Courier New" w:cs="Courier New"/>
          <w:color w:val="000000"/>
          <w:sz w:val="20"/>
          <w:szCs w:val="20"/>
          <w:lang w:eastAsia="hr-HR"/>
        </w:rPr>
        <w:t>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thread</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const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pthread</w:t>
      </w:r>
      <w:r w:rsidRPr="000D6E09">
        <w:rPr>
          <w:rFonts w:ascii="Courier New" w:eastAsia="Times New Roman" w:hAnsi="Courier New" w:cs="Courier New"/>
          <w:i/>
          <w:iCs/>
          <w:color w:val="000000"/>
          <w:sz w:val="20"/>
          <w:szCs w:val="20"/>
          <w:lang w:eastAsia="hr-HR"/>
        </w:rPr>
        <w:t>_</w:t>
      </w:r>
      <w:r w:rsidRPr="000D6E09">
        <w:rPr>
          <w:rFonts w:ascii="Courier New" w:eastAsia="Times New Roman" w:hAnsi="Courier New" w:cs="Courier New"/>
          <w:color w:val="000000"/>
          <w:sz w:val="20"/>
          <w:szCs w:val="20"/>
          <w:lang w:eastAsia="hr-HR"/>
        </w:rPr>
        <w:t>attr</w:t>
      </w:r>
      <w:r w:rsidRPr="000D6E09">
        <w:rPr>
          <w:rFonts w:ascii="Courier New" w:eastAsia="Times New Roman" w:hAnsi="Courier New" w:cs="Courier New"/>
          <w:i/>
          <w:iCs/>
          <w:color w:val="000000"/>
          <w:sz w:val="20"/>
          <w:szCs w:val="20"/>
          <w:lang w:eastAsia="hr-HR"/>
        </w:rPr>
        <w:t>_</w:t>
      </w:r>
      <w:r w:rsidRPr="000D6E09">
        <w:rPr>
          <w:rFonts w:ascii="Courier New" w:eastAsia="Times New Roman" w:hAnsi="Courier New" w:cs="Courier New"/>
          <w:color w:val="000000"/>
          <w:sz w:val="20"/>
          <w:szCs w:val="20"/>
          <w:lang w:eastAsia="hr-HR"/>
        </w:rPr>
        <w:t>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attr</w:t>
      </w:r>
      <w:proofErr w:type="spellEnd"/>
      <w:r w:rsidRPr="000D6E09">
        <w:rPr>
          <w:rFonts w:ascii="Courier New" w:eastAsia="Times New Roman" w:hAnsi="Courier New" w:cs="Courier New"/>
          <w:color w:val="000000"/>
          <w:sz w:val="20"/>
          <w:szCs w:val="20"/>
          <w:lang w:eastAsia="hr-HR"/>
        </w:rPr>
        <w:t>,</w:t>
      </w:r>
    </w:p>
    <w:p w14:paraId="37D062DC"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start</w:t>
      </w:r>
      <w:r w:rsidRPr="000D6E09">
        <w:rPr>
          <w:rFonts w:ascii="Courier New" w:eastAsia="Times New Roman" w:hAnsi="Courier New" w:cs="Courier New"/>
          <w:i/>
          <w:iCs/>
          <w:color w:val="000000"/>
          <w:sz w:val="20"/>
          <w:szCs w:val="20"/>
          <w:lang w:eastAsia="hr-HR"/>
        </w:rPr>
        <w:t>_</w:t>
      </w:r>
      <w:r w:rsidRPr="000D6E09">
        <w:rPr>
          <w:rFonts w:ascii="Courier New" w:eastAsia="Times New Roman" w:hAnsi="Courier New" w:cs="Courier New"/>
          <w:color w:val="000000"/>
          <w:sz w:val="20"/>
          <w:szCs w:val="20"/>
          <w:lang w:eastAsia="hr-HR"/>
        </w:rPr>
        <w:t>routine</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 xml:space="preserve"> *), </w:t>
      </w: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arg</w:t>
      </w:r>
      <w:proofErr w:type="spellEnd"/>
      <w:r w:rsidRPr="000D6E09">
        <w:rPr>
          <w:rFonts w:ascii="Courier New" w:eastAsia="Times New Roman" w:hAnsi="Courier New" w:cs="Courier New"/>
          <w:color w:val="000000"/>
          <w:sz w:val="20"/>
          <w:szCs w:val="20"/>
          <w:lang w:eastAsia="hr-HR"/>
        </w:rPr>
        <w:t>);</w:t>
      </w:r>
    </w:p>
    <w:p w14:paraId="506D5AFA"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0D6E09">
        <w:rPr>
          <w:rFonts w:ascii="Courier New" w:eastAsia="Times New Roman" w:hAnsi="Courier New" w:cs="Courier New"/>
          <w:color w:val="000000"/>
          <w:sz w:val="20"/>
          <w:szCs w:val="20"/>
          <w:lang w:eastAsia="hr-HR"/>
        </w:rPr>
        <w:t>thread</w:t>
      </w:r>
      <w:proofErr w:type="spellEnd"/>
      <w:r w:rsidRPr="000D6E09">
        <w:rPr>
          <w:rFonts w:ascii="Times New Roman" w:eastAsia="Times New Roman" w:hAnsi="Times New Roman" w:cs="Times New Roman"/>
          <w:color w:val="000000"/>
          <w:sz w:val="24"/>
          <w:szCs w:val="24"/>
          <w:lang w:eastAsia="hr-HR"/>
        </w:rPr>
        <w:t> je kazaljka na mjesto u memoriji gdje se sprema</w:t>
      </w:r>
      <w:r w:rsidRPr="000D6E09">
        <w:rPr>
          <w:rFonts w:ascii="Courier New" w:eastAsia="Times New Roman" w:hAnsi="Courier New" w:cs="Courier New"/>
          <w:color w:val="000000"/>
          <w:sz w:val="20"/>
          <w:szCs w:val="20"/>
          <w:lang w:eastAsia="hr-HR"/>
        </w:rPr>
        <w:t> </w:t>
      </w:r>
      <w:proofErr w:type="spellStart"/>
      <w:r w:rsidRPr="000D6E09">
        <w:rPr>
          <w:rFonts w:ascii="Courier New" w:eastAsia="Times New Roman" w:hAnsi="Courier New" w:cs="Courier New"/>
          <w:color w:val="000000"/>
          <w:sz w:val="20"/>
          <w:szCs w:val="20"/>
          <w:lang w:eastAsia="hr-HR"/>
        </w:rPr>
        <w:t>id</w:t>
      </w:r>
      <w:proofErr w:type="spellEnd"/>
      <w:r w:rsidRPr="000D6E09">
        <w:rPr>
          <w:rFonts w:ascii="Courier New" w:eastAsia="Times New Roman" w:hAnsi="Courier New" w:cs="Courier New"/>
          <w:color w:val="000000"/>
          <w:sz w:val="20"/>
          <w:szCs w:val="20"/>
          <w:lang w:eastAsia="hr-HR"/>
        </w:rPr>
        <w:t> </w:t>
      </w:r>
      <w:r w:rsidRPr="000D6E09">
        <w:rPr>
          <w:rFonts w:ascii="Times New Roman" w:eastAsia="Times New Roman" w:hAnsi="Times New Roman" w:cs="Times New Roman"/>
          <w:color w:val="000000"/>
          <w:sz w:val="24"/>
          <w:szCs w:val="24"/>
          <w:lang w:eastAsia="hr-HR"/>
        </w:rPr>
        <w:t>novostvorene dretve</w:t>
      </w: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attr</w:t>
      </w:r>
      <w:proofErr w:type="spellEnd"/>
      <w:r w:rsidRPr="000D6E09">
        <w:rPr>
          <w:rFonts w:ascii="Times New Roman" w:eastAsia="Times New Roman" w:hAnsi="Times New Roman" w:cs="Times New Roman"/>
          <w:color w:val="000000"/>
          <w:sz w:val="24"/>
          <w:szCs w:val="24"/>
          <w:lang w:eastAsia="hr-HR"/>
        </w:rPr>
        <w:t> je adresa strukture koja sadrži podatke o atributima s kojima se želi stvoriti dretvu. Ako se za </w:t>
      </w:r>
      <w:proofErr w:type="spellStart"/>
      <w:r w:rsidRPr="000D6E09">
        <w:rPr>
          <w:rFonts w:ascii="Courier New" w:eastAsia="Times New Roman" w:hAnsi="Courier New" w:cs="Courier New"/>
          <w:color w:val="000000"/>
          <w:sz w:val="20"/>
          <w:szCs w:val="20"/>
          <w:lang w:eastAsia="hr-HR"/>
        </w:rPr>
        <w:t>attr</w:t>
      </w:r>
      <w:proofErr w:type="spellEnd"/>
      <w:r w:rsidRPr="000D6E09">
        <w:rPr>
          <w:rFonts w:ascii="Times New Roman" w:eastAsia="Times New Roman" w:hAnsi="Times New Roman" w:cs="Times New Roman"/>
          <w:color w:val="000000"/>
          <w:sz w:val="24"/>
          <w:szCs w:val="24"/>
          <w:lang w:eastAsia="hr-HR"/>
        </w:rPr>
        <w:t> postavi </w:t>
      </w:r>
      <w:r w:rsidRPr="000D6E09">
        <w:rPr>
          <w:rFonts w:ascii="Courier New" w:eastAsia="Times New Roman" w:hAnsi="Courier New" w:cs="Courier New"/>
          <w:color w:val="000000"/>
          <w:sz w:val="20"/>
          <w:szCs w:val="20"/>
          <w:lang w:eastAsia="hr-HR"/>
        </w:rPr>
        <w:t>NULL,</w:t>
      </w:r>
      <w:r w:rsidRPr="000D6E09">
        <w:rPr>
          <w:rFonts w:ascii="Times New Roman" w:eastAsia="Times New Roman" w:hAnsi="Times New Roman" w:cs="Times New Roman"/>
          <w:color w:val="000000"/>
          <w:sz w:val="24"/>
          <w:szCs w:val="24"/>
          <w:lang w:eastAsia="hr-HR"/>
        </w:rPr>
        <w:t> onda se uzimaju pretpostavljene vrijednosti (dovoljno dobre za lab. vježbe). </w:t>
      </w:r>
      <w:proofErr w:type="spellStart"/>
      <w:r w:rsidRPr="000D6E09">
        <w:rPr>
          <w:rFonts w:ascii="Courier New" w:eastAsia="Times New Roman" w:hAnsi="Courier New" w:cs="Courier New"/>
          <w:color w:val="000000"/>
          <w:sz w:val="20"/>
          <w:szCs w:val="20"/>
          <w:lang w:eastAsia="hr-HR"/>
        </w:rPr>
        <w:t>start_routine</w:t>
      </w:r>
      <w:proofErr w:type="spellEnd"/>
      <w:r w:rsidRPr="000D6E09">
        <w:rPr>
          <w:rFonts w:ascii="Times New Roman" w:eastAsia="Times New Roman" w:hAnsi="Times New Roman" w:cs="Times New Roman"/>
          <w:color w:val="000000"/>
          <w:sz w:val="24"/>
          <w:szCs w:val="24"/>
          <w:lang w:eastAsia="hr-HR"/>
        </w:rPr>
        <w:t> predstavlja pokazivač na početnu funkciju koju će novostvorena dretva imati kao početnu (npr. kao što glavna dretva ima funkciju </w:t>
      </w:r>
      <w:proofErr w:type="spellStart"/>
      <w:r w:rsidRPr="000D6E09">
        <w:rPr>
          <w:rFonts w:ascii="Courier New" w:eastAsia="Times New Roman" w:hAnsi="Courier New" w:cs="Courier New"/>
          <w:color w:val="000000"/>
          <w:sz w:val="20"/>
          <w:szCs w:val="20"/>
          <w:lang w:eastAsia="hr-HR"/>
        </w:rPr>
        <w:t>main</w:t>
      </w:r>
      <w:proofErr w:type="spellEnd"/>
      <w:r w:rsidRPr="000D6E09">
        <w:rPr>
          <w:rFonts w:ascii="Times New Roman" w:eastAsia="Times New Roman" w:hAnsi="Times New Roman" w:cs="Times New Roman"/>
          <w:color w:val="000000"/>
          <w:sz w:val="24"/>
          <w:szCs w:val="24"/>
          <w:lang w:eastAsia="hr-HR"/>
        </w:rPr>
        <w:t>). </w:t>
      </w:r>
      <w:proofErr w:type="spellStart"/>
      <w:r w:rsidRPr="000D6E09">
        <w:rPr>
          <w:rFonts w:ascii="Courier New" w:eastAsia="Times New Roman" w:hAnsi="Courier New" w:cs="Courier New"/>
          <w:color w:val="000000"/>
          <w:sz w:val="20"/>
          <w:szCs w:val="20"/>
          <w:lang w:eastAsia="hr-HR"/>
        </w:rPr>
        <w:t>arg</w:t>
      </w:r>
      <w:proofErr w:type="spellEnd"/>
      <w:r w:rsidRPr="000D6E09">
        <w:rPr>
          <w:rFonts w:ascii="Times New Roman" w:eastAsia="Times New Roman" w:hAnsi="Times New Roman" w:cs="Times New Roman"/>
          <w:color w:val="000000"/>
          <w:sz w:val="24"/>
          <w:szCs w:val="24"/>
          <w:lang w:eastAsia="hr-HR"/>
        </w:rPr>
        <w:t xml:space="preserve"> je adresa parametra koji se prenosi dretvi (može biti NULL ako se ništa ne prenosi). Budući da se može prenijeti samo jedan parametar, a u slučaju potrebe prijenosa više parametara, oni se pohranjuju u strukturu te se šalje pokazivač na tu </w:t>
      </w:r>
      <w:proofErr w:type="spellStart"/>
      <w:r w:rsidRPr="000D6E09">
        <w:rPr>
          <w:rFonts w:ascii="Times New Roman" w:eastAsia="Times New Roman" w:hAnsi="Times New Roman" w:cs="Times New Roman"/>
          <w:color w:val="000000"/>
          <w:sz w:val="24"/>
          <w:szCs w:val="24"/>
          <w:lang w:eastAsia="hr-HR"/>
        </w:rPr>
        <w:t>struktru</w:t>
      </w:r>
      <w:proofErr w:type="spellEnd"/>
      <w:r w:rsidRPr="000D6E09">
        <w:rPr>
          <w:rFonts w:ascii="Times New Roman" w:eastAsia="Times New Roman" w:hAnsi="Times New Roman" w:cs="Times New Roman"/>
          <w:color w:val="000000"/>
          <w:sz w:val="24"/>
          <w:szCs w:val="24"/>
          <w:lang w:eastAsia="hr-HR"/>
        </w:rPr>
        <w:t>.</w:t>
      </w:r>
    </w:p>
    <w:p w14:paraId="0E48067C"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b/>
          <w:bCs/>
          <w:i/>
          <w:iCs/>
          <w:color w:val="000000"/>
          <w:sz w:val="24"/>
          <w:szCs w:val="24"/>
          <w:lang w:eastAsia="hr-HR"/>
        </w:rPr>
      </w:pPr>
      <w:r w:rsidRPr="000D6E09">
        <w:rPr>
          <w:rFonts w:ascii="Times New Roman" w:eastAsia="Times New Roman" w:hAnsi="Times New Roman" w:cs="Times New Roman"/>
          <w:b/>
          <w:bCs/>
          <w:i/>
          <w:iCs/>
          <w:color w:val="000000"/>
          <w:sz w:val="24"/>
          <w:szCs w:val="24"/>
          <w:lang w:eastAsia="hr-HR"/>
        </w:rPr>
        <w:t>Završetak rada dretve</w:t>
      </w:r>
    </w:p>
    <w:p w14:paraId="7C2D7878"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Normalan završetak dretve jest njen izlazak iz prve, inicijalne funkcije, ili pozivom funkcije </w:t>
      </w:r>
      <w:proofErr w:type="spellStart"/>
      <w:r w:rsidRPr="000D6E09">
        <w:rPr>
          <w:rFonts w:ascii="Courier New" w:eastAsia="Times New Roman" w:hAnsi="Courier New" w:cs="Courier New"/>
          <w:color w:val="000000"/>
          <w:sz w:val="20"/>
          <w:szCs w:val="20"/>
          <w:lang w:eastAsia="hr-HR"/>
        </w:rPr>
        <w:t>pthread_exit</w:t>
      </w:r>
      <w:proofErr w:type="spellEnd"/>
      <w:r w:rsidRPr="000D6E09">
        <w:rPr>
          <w:rFonts w:ascii="Times New Roman" w:eastAsia="Times New Roman" w:hAnsi="Times New Roman" w:cs="Times New Roman"/>
          <w:color w:val="000000"/>
          <w:sz w:val="24"/>
          <w:szCs w:val="24"/>
          <w:lang w:eastAsia="hr-HR"/>
        </w:rPr>
        <w:t>:</w:t>
      </w:r>
    </w:p>
    <w:p w14:paraId="777380FC"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pthread_exit</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 xml:space="preserve"> *status);</w:t>
      </w:r>
    </w:p>
    <w:p w14:paraId="25284B3E"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Courier New" w:eastAsia="Times New Roman" w:hAnsi="Courier New" w:cs="Courier New"/>
          <w:color w:val="000000"/>
          <w:sz w:val="20"/>
          <w:szCs w:val="20"/>
          <w:lang w:eastAsia="hr-HR"/>
        </w:rPr>
        <w:t>status</w:t>
      </w:r>
      <w:r w:rsidRPr="000D6E09">
        <w:rPr>
          <w:rFonts w:ascii="Times New Roman" w:eastAsia="Times New Roman" w:hAnsi="Times New Roman" w:cs="Times New Roman"/>
          <w:color w:val="000000"/>
          <w:sz w:val="24"/>
          <w:szCs w:val="24"/>
          <w:lang w:eastAsia="hr-HR"/>
        </w:rPr>
        <w:t> je kazaljka na stanje s kojim dretva završava.</w:t>
      </w:r>
    </w:p>
    <w:p w14:paraId="15DB6191"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Dretva čeka na završetak druge dretve pozivom funkcije </w:t>
      </w:r>
      <w:proofErr w:type="spellStart"/>
      <w:r w:rsidRPr="000D6E09">
        <w:rPr>
          <w:rFonts w:ascii="Courier New" w:eastAsia="Times New Roman" w:hAnsi="Courier New" w:cs="Courier New"/>
          <w:color w:val="000000"/>
          <w:sz w:val="20"/>
          <w:szCs w:val="20"/>
          <w:lang w:eastAsia="hr-HR"/>
        </w:rPr>
        <w:t>pthread_join</w:t>
      </w:r>
      <w:proofErr w:type="spellEnd"/>
      <w:r w:rsidRPr="000D6E09">
        <w:rPr>
          <w:rFonts w:ascii="Times New Roman" w:eastAsia="Times New Roman" w:hAnsi="Times New Roman" w:cs="Times New Roman"/>
          <w:color w:val="000000"/>
          <w:sz w:val="24"/>
          <w:szCs w:val="24"/>
          <w:lang w:eastAsia="hr-HR"/>
        </w:rPr>
        <w:t>:</w:t>
      </w:r>
    </w:p>
    <w:p w14:paraId="1C3ABB90"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pthread_join</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pthread_t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cekana_dr</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 xml:space="preserve"> **stanje);</w:t>
      </w:r>
    </w:p>
    <w:p w14:paraId="143A4C85"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0D6E09">
        <w:rPr>
          <w:rFonts w:ascii="Courier New" w:eastAsia="Times New Roman" w:hAnsi="Courier New" w:cs="Courier New"/>
          <w:color w:val="000000"/>
          <w:sz w:val="20"/>
          <w:szCs w:val="20"/>
          <w:lang w:eastAsia="hr-HR"/>
        </w:rPr>
        <w:t>cekana_dr</w:t>
      </w:r>
      <w:proofErr w:type="spellEnd"/>
      <w:r w:rsidRPr="000D6E09">
        <w:rPr>
          <w:rFonts w:ascii="Times New Roman" w:eastAsia="Times New Roman" w:hAnsi="Times New Roman" w:cs="Times New Roman"/>
          <w:color w:val="000000"/>
          <w:sz w:val="24"/>
          <w:szCs w:val="24"/>
          <w:lang w:eastAsia="hr-HR"/>
        </w:rPr>
        <w:t> je identifikacijski broj dretve na čiji se kraj čeka (</w:t>
      </w:r>
      <w:proofErr w:type="spellStart"/>
      <w:r w:rsidRPr="000D6E09">
        <w:rPr>
          <w:rFonts w:ascii="Times New Roman" w:eastAsia="Times New Roman" w:hAnsi="Times New Roman" w:cs="Times New Roman"/>
          <w:i/>
          <w:iCs/>
          <w:color w:val="000000"/>
          <w:sz w:val="24"/>
          <w:szCs w:val="24"/>
          <w:lang w:eastAsia="hr-HR"/>
        </w:rPr>
        <w:t>thr_join</w:t>
      </w:r>
      <w:proofErr w:type="spellEnd"/>
      <w:r w:rsidRPr="000D6E09">
        <w:rPr>
          <w:rFonts w:ascii="Times New Roman" w:eastAsia="Times New Roman" w:hAnsi="Times New Roman" w:cs="Times New Roman"/>
          <w:color w:val="000000"/>
          <w:sz w:val="24"/>
          <w:szCs w:val="24"/>
          <w:lang w:eastAsia="hr-HR"/>
        </w:rPr>
        <w:t>). </w:t>
      </w:r>
      <w:r w:rsidRPr="000D6E09">
        <w:rPr>
          <w:rFonts w:ascii="Courier New" w:eastAsia="Times New Roman" w:hAnsi="Courier New" w:cs="Courier New"/>
          <w:color w:val="000000"/>
          <w:sz w:val="20"/>
          <w:szCs w:val="20"/>
          <w:lang w:eastAsia="hr-HR"/>
        </w:rPr>
        <w:t>stanje</w:t>
      </w:r>
      <w:r w:rsidRPr="000D6E09">
        <w:rPr>
          <w:rFonts w:ascii="Times New Roman" w:eastAsia="Times New Roman" w:hAnsi="Times New Roman" w:cs="Times New Roman"/>
          <w:color w:val="000000"/>
          <w:sz w:val="24"/>
          <w:szCs w:val="24"/>
          <w:lang w:eastAsia="hr-HR"/>
        </w:rPr>
        <w:t> je kazaljka na kazaljku izlaznog statusa dočekane dretve. Funkcija </w:t>
      </w:r>
      <w:proofErr w:type="spellStart"/>
      <w:r w:rsidRPr="000D6E09">
        <w:rPr>
          <w:rFonts w:ascii="Courier New" w:eastAsia="Times New Roman" w:hAnsi="Courier New" w:cs="Courier New"/>
          <w:color w:val="000000"/>
          <w:sz w:val="20"/>
          <w:szCs w:val="20"/>
          <w:lang w:eastAsia="hr-HR"/>
        </w:rPr>
        <w:t>pthread_join</w:t>
      </w:r>
      <w:proofErr w:type="spellEnd"/>
      <w:r w:rsidRPr="000D6E09">
        <w:rPr>
          <w:rFonts w:ascii="Times New Roman" w:eastAsia="Times New Roman" w:hAnsi="Times New Roman" w:cs="Times New Roman"/>
          <w:color w:val="000000"/>
          <w:sz w:val="24"/>
          <w:szCs w:val="24"/>
          <w:lang w:eastAsia="hr-HR"/>
        </w:rPr>
        <w:t xml:space="preserve"> zaustavlja izvođenje </w:t>
      </w:r>
      <w:proofErr w:type="spellStart"/>
      <w:r w:rsidRPr="000D6E09">
        <w:rPr>
          <w:rFonts w:ascii="Times New Roman" w:eastAsia="Times New Roman" w:hAnsi="Times New Roman" w:cs="Times New Roman"/>
          <w:color w:val="000000"/>
          <w:sz w:val="24"/>
          <w:szCs w:val="24"/>
          <w:lang w:eastAsia="hr-HR"/>
        </w:rPr>
        <w:t>pozivajuće</w:t>
      </w:r>
      <w:proofErr w:type="spellEnd"/>
      <w:r w:rsidRPr="000D6E09">
        <w:rPr>
          <w:rFonts w:ascii="Times New Roman" w:eastAsia="Times New Roman" w:hAnsi="Times New Roman" w:cs="Times New Roman"/>
          <w:color w:val="000000"/>
          <w:sz w:val="24"/>
          <w:szCs w:val="24"/>
          <w:lang w:eastAsia="hr-HR"/>
        </w:rPr>
        <w:t xml:space="preserve"> dretve sve dok određena dretva ne završi s radom. Nakon ispravnog završetka funkcija vraća nulu.</w:t>
      </w:r>
    </w:p>
    <w:p w14:paraId="1B964F8D"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 xml:space="preserve">Normalni završetak </w:t>
      </w:r>
      <w:proofErr w:type="spellStart"/>
      <w:r w:rsidRPr="000D6E09">
        <w:rPr>
          <w:rFonts w:ascii="Times New Roman" w:eastAsia="Times New Roman" w:hAnsi="Times New Roman" w:cs="Times New Roman"/>
          <w:color w:val="000000"/>
          <w:sz w:val="24"/>
          <w:szCs w:val="24"/>
          <w:lang w:eastAsia="hr-HR"/>
        </w:rPr>
        <w:t>višedretvenog</w:t>
      </w:r>
      <w:proofErr w:type="spellEnd"/>
      <w:r w:rsidRPr="000D6E09">
        <w:rPr>
          <w:rFonts w:ascii="Times New Roman" w:eastAsia="Times New Roman" w:hAnsi="Times New Roman" w:cs="Times New Roman"/>
          <w:color w:val="000000"/>
          <w:sz w:val="24"/>
          <w:szCs w:val="24"/>
          <w:lang w:eastAsia="hr-HR"/>
        </w:rPr>
        <w:t xml:space="preserve"> programa zbiva se kada sve dretve završe s radom, odnosno, kada prva, početna dretva izađe iz prve funkcije (</w:t>
      </w:r>
      <w:proofErr w:type="spellStart"/>
      <w:r w:rsidRPr="000D6E09">
        <w:rPr>
          <w:rFonts w:ascii="Times New Roman" w:eastAsia="Times New Roman" w:hAnsi="Times New Roman" w:cs="Times New Roman"/>
          <w:i/>
          <w:iCs/>
          <w:color w:val="000000"/>
          <w:sz w:val="24"/>
          <w:szCs w:val="24"/>
          <w:lang w:eastAsia="hr-HR"/>
        </w:rPr>
        <w:t>main</w:t>
      </w:r>
      <w:proofErr w:type="spellEnd"/>
      <w:r w:rsidRPr="000D6E09">
        <w:rPr>
          <w:rFonts w:ascii="Times New Roman" w:eastAsia="Times New Roman" w:hAnsi="Times New Roman" w:cs="Times New Roman"/>
          <w:color w:val="000000"/>
          <w:sz w:val="24"/>
          <w:szCs w:val="24"/>
          <w:lang w:eastAsia="hr-HR"/>
        </w:rPr>
        <w:t>)</w:t>
      </w:r>
      <w:r w:rsidRPr="000D6E09">
        <w:rPr>
          <w:rFonts w:ascii="Times New Roman" w:eastAsia="Times New Roman" w:hAnsi="Times New Roman" w:cs="Times New Roman"/>
          <w:i/>
          <w:iCs/>
          <w:color w:val="000000"/>
          <w:sz w:val="24"/>
          <w:szCs w:val="24"/>
          <w:lang w:eastAsia="hr-HR"/>
        </w:rPr>
        <w:t>.</w:t>
      </w:r>
      <w:r w:rsidRPr="000D6E09">
        <w:rPr>
          <w:rFonts w:ascii="Times New Roman" w:eastAsia="Times New Roman" w:hAnsi="Times New Roman" w:cs="Times New Roman"/>
          <w:color w:val="000000"/>
          <w:sz w:val="24"/>
          <w:szCs w:val="24"/>
          <w:lang w:eastAsia="hr-HR"/>
        </w:rPr>
        <w:t> Prijevremeni završetak zbiva se pozivom funkcije </w:t>
      </w:r>
      <w:proofErr w:type="spellStart"/>
      <w:r w:rsidRPr="000D6E09">
        <w:rPr>
          <w:rFonts w:ascii="Times New Roman" w:eastAsia="Times New Roman" w:hAnsi="Times New Roman" w:cs="Times New Roman"/>
          <w:i/>
          <w:iCs/>
          <w:color w:val="000000"/>
          <w:sz w:val="24"/>
          <w:szCs w:val="24"/>
          <w:lang w:eastAsia="hr-HR"/>
        </w:rPr>
        <w:t>exit</w:t>
      </w:r>
      <w:proofErr w:type="spellEnd"/>
      <w:r w:rsidRPr="000D6E09">
        <w:rPr>
          <w:rFonts w:ascii="Times New Roman" w:eastAsia="Times New Roman" w:hAnsi="Times New Roman" w:cs="Times New Roman"/>
          <w:color w:val="000000"/>
          <w:sz w:val="24"/>
          <w:szCs w:val="24"/>
          <w:lang w:eastAsia="hr-HR"/>
        </w:rPr>
        <w:t> od strane bilo koje dretve, ili pak nekim vanjskim signalom (</w:t>
      </w:r>
      <w:r w:rsidRPr="000D6E09">
        <w:rPr>
          <w:rFonts w:ascii="Courier New" w:eastAsia="Times New Roman" w:hAnsi="Courier New" w:cs="Courier New"/>
          <w:color w:val="000000"/>
          <w:sz w:val="20"/>
          <w:szCs w:val="20"/>
          <w:lang w:eastAsia="hr-HR"/>
        </w:rPr>
        <w:t>SIGKILL</w:t>
      </w:r>
      <w:r w:rsidRPr="000D6E09">
        <w:rPr>
          <w:rFonts w:ascii="Times New Roman" w:eastAsia="Times New Roman" w:hAnsi="Times New Roman" w:cs="Times New Roman"/>
          <w:color w:val="000000"/>
          <w:sz w:val="24"/>
          <w:szCs w:val="24"/>
          <w:lang w:eastAsia="hr-HR"/>
        </w:rPr>
        <w:t>, </w:t>
      </w:r>
      <w:r w:rsidRPr="000D6E09">
        <w:rPr>
          <w:rFonts w:ascii="Courier New" w:eastAsia="Times New Roman" w:hAnsi="Courier New" w:cs="Courier New"/>
          <w:color w:val="000000"/>
          <w:sz w:val="20"/>
          <w:szCs w:val="20"/>
          <w:lang w:eastAsia="hr-HR"/>
        </w:rPr>
        <w:t>SIGSEGV</w:t>
      </w:r>
      <w:r w:rsidRPr="000D6E09">
        <w:rPr>
          <w:rFonts w:ascii="Times New Roman" w:eastAsia="Times New Roman" w:hAnsi="Times New Roman" w:cs="Times New Roman"/>
          <w:color w:val="000000"/>
          <w:sz w:val="24"/>
          <w:szCs w:val="24"/>
          <w:lang w:eastAsia="hr-HR"/>
        </w:rPr>
        <w:t>, </w:t>
      </w:r>
      <w:r w:rsidRPr="000D6E09">
        <w:rPr>
          <w:rFonts w:ascii="Courier New" w:eastAsia="Times New Roman" w:hAnsi="Courier New" w:cs="Courier New"/>
          <w:color w:val="000000"/>
          <w:sz w:val="20"/>
          <w:szCs w:val="20"/>
          <w:lang w:eastAsia="hr-HR"/>
        </w:rPr>
        <w:t>SIGINT</w:t>
      </w:r>
      <w:r w:rsidRPr="000D6E09">
        <w:rPr>
          <w:rFonts w:ascii="Times New Roman" w:eastAsia="Times New Roman" w:hAnsi="Times New Roman" w:cs="Times New Roman"/>
          <w:color w:val="000000"/>
          <w:sz w:val="24"/>
          <w:szCs w:val="24"/>
          <w:lang w:eastAsia="hr-HR"/>
        </w:rPr>
        <w:t>, </w:t>
      </w:r>
      <w:r w:rsidRPr="000D6E09">
        <w:rPr>
          <w:rFonts w:ascii="Courier New" w:eastAsia="Times New Roman" w:hAnsi="Courier New" w:cs="Courier New"/>
          <w:color w:val="000000"/>
          <w:sz w:val="20"/>
          <w:szCs w:val="20"/>
          <w:lang w:eastAsia="hr-HR"/>
        </w:rPr>
        <w:t>SIGTERM</w:t>
      </w:r>
      <w:r w:rsidRPr="000D6E09">
        <w:rPr>
          <w:rFonts w:ascii="Times New Roman" w:eastAsia="Times New Roman" w:hAnsi="Times New Roman" w:cs="Times New Roman"/>
          <w:color w:val="000000"/>
          <w:sz w:val="24"/>
          <w:szCs w:val="24"/>
          <w:lang w:eastAsia="hr-HR"/>
        </w:rPr>
        <w:t>, ...).</w:t>
      </w:r>
    </w:p>
    <w:p w14:paraId="7076A7C4"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 xml:space="preserve">Primjer jednog </w:t>
      </w:r>
      <w:proofErr w:type="spellStart"/>
      <w:r w:rsidRPr="000D6E09">
        <w:rPr>
          <w:rFonts w:ascii="Times New Roman" w:eastAsia="Times New Roman" w:hAnsi="Times New Roman" w:cs="Times New Roman"/>
          <w:color w:val="000000"/>
          <w:sz w:val="24"/>
          <w:szCs w:val="24"/>
          <w:lang w:eastAsia="hr-HR"/>
        </w:rPr>
        <w:t>višedretvenog</w:t>
      </w:r>
      <w:proofErr w:type="spellEnd"/>
      <w:r w:rsidRPr="000D6E09">
        <w:rPr>
          <w:rFonts w:ascii="Times New Roman" w:eastAsia="Times New Roman" w:hAnsi="Times New Roman" w:cs="Times New Roman"/>
          <w:color w:val="000000"/>
          <w:sz w:val="24"/>
          <w:szCs w:val="24"/>
          <w:lang w:eastAsia="hr-HR"/>
        </w:rPr>
        <w:t xml:space="preserve"> programa koji koristi istu varijablu:</w:t>
      </w:r>
    </w:p>
    <w:p w14:paraId="130EF85A"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#include &lt;</w:t>
      </w:r>
      <w:proofErr w:type="spellStart"/>
      <w:r w:rsidRPr="000D6E09">
        <w:rPr>
          <w:rFonts w:ascii="Courier New" w:eastAsia="Times New Roman" w:hAnsi="Courier New" w:cs="Courier New"/>
          <w:color w:val="000000"/>
          <w:sz w:val="20"/>
          <w:szCs w:val="20"/>
          <w:lang w:eastAsia="hr-HR"/>
        </w:rPr>
        <w:t>stdio.h</w:t>
      </w:r>
      <w:proofErr w:type="spellEnd"/>
      <w:r w:rsidRPr="000D6E09">
        <w:rPr>
          <w:rFonts w:ascii="Courier New" w:eastAsia="Times New Roman" w:hAnsi="Courier New" w:cs="Courier New"/>
          <w:color w:val="000000"/>
          <w:sz w:val="20"/>
          <w:szCs w:val="20"/>
          <w:lang w:eastAsia="hr-HR"/>
        </w:rPr>
        <w:t>&gt;</w:t>
      </w:r>
    </w:p>
    <w:p w14:paraId="405A48C5"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#include &lt;</w:t>
      </w:r>
      <w:proofErr w:type="spellStart"/>
      <w:r w:rsidRPr="000D6E09">
        <w:rPr>
          <w:rFonts w:ascii="Courier New" w:eastAsia="Times New Roman" w:hAnsi="Courier New" w:cs="Courier New"/>
          <w:color w:val="000000"/>
          <w:sz w:val="20"/>
          <w:szCs w:val="20"/>
          <w:lang w:eastAsia="hr-HR"/>
        </w:rPr>
        <w:t>pthread.h</w:t>
      </w:r>
      <w:proofErr w:type="spellEnd"/>
      <w:r w:rsidRPr="000D6E09">
        <w:rPr>
          <w:rFonts w:ascii="Courier New" w:eastAsia="Times New Roman" w:hAnsi="Courier New" w:cs="Courier New"/>
          <w:color w:val="000000"/>
          <w:sz w:val="20"/>
          <w:szCs w:val="20"/>
          <w:lang w:eastAsia="hr-HR"/>
        </w:rPr>
        <w:t>&gt;</w:t>
      </w:r>
    </w:p>
    <w:p w14:paraId="62A6909F"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2B07028C"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ZajednickaVarijabla</w:t>
      </w:r>
      <w:proofErr w:type="spellEnd"/>
      <w:r w:rsidRPr="000D6E09">
        <w:rPr>
          <w:rFonts w:ascii="Courier New" w:eastAsia="Times New Roman" w:hAnsi="Courier New" w:cs="Courier New"/>
          <w:color w:val="000000"/>
          <w:sz w:val="20"/>
          <w:szCs w:val="20"/>
          <w:lang w:eastAsia="hr-HR"/>
        </w:rPr>
        <w:t>;</w:t>
      </w:r>
    </w:p>
    <w:p w14:paraId="46F98615"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6D99A992"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 xml:space="preserve"> *Pisac(</w:t>
      </w: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 xml:space="preserve"> *x)</w:t>
      </w:r>
    </w:p>
    <w:p w14:paraId="3B0B2CFE"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w:t>
      </w:r>
    </w:p>
    <w:p w14:paraId="36C9D5EE"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ZajednickaVarijabla</w:t>
      </w:r>
      <w:proofErr w:type="spellEnd"/>
      <w:r w:rsidRPr="000D6E09">
        <w:rPr>
          <w:rFonts w:ascii="Courier New" w:eastAsia="Times New Roman" w:hAnsi="Courier New" w:cs="Courier New"/>
          <w:color w:val="000000"/>
          <w:sz w:val="20"/>
          <w:szCs w:val="20"/>
          <w:lang w:eastAsia="hr-HR"/>
        </w:rPr>
        <w:t xml:space="preserve"> = *((</w:t>
      </w: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*)x);</w:t>
      </w:r>
    </w:p>
    <w:p w14:paraId="7820D423"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w:t>
      </w:r>
    </w:p>
    <w:p w14:paraId="1E774A43"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6168B671"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Citac</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 xml:space="preserve"> *x)</w:t>
      </w:r>
    </w:p>
    <w:p w14:paraId="092BFF8B"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w:t>
      </w:r>
    </w:p>
    <w:p w14:paraId="77F73FF3"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i;</w:t>
      </w:r>
    </w:p>
    <w:p w14:paraId="635D3FEA"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0B69F0EB"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do {</w:t>
      </w:r>
    </w:p>
    <w:p w14:paraId="7A4C12FA"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i = </w:t>
      </w:r>
      <w:proofErr w:type="spellStart"/>
      <w:r w:rsidRPr="000D6E09">
        <w:rPr>
          <w:rFonts w:ascii="Courier New" w:eastAsia="Times New Roman" w:hAnsi="Courier New" w:cs="Courier New"/>
          <w:color w:val="000000"/>
          <w:sz w:val="20"/>
          <w:szCs w:val="20"/>
          <w:lang w:eastAsia="hr-HR"/>
        </w:rPr>
        <w:t>ZajednickaVarijabla</w:t>
      </w:r>
      <w:proofErr w:type="spellEnd"/>
      <w:r w:rsidRPr="000D6E09">
        <w:rPr>
          <w:rFonts w:ascii="Courier New" w:eastAsia="Times New Roman" w:hAnsi="Courier New" w:cs="Courier New"/>
          <w:color w:val="000000"/>
          <w:sz w:val="20"/>
          <w:szCs w:val="20"/>
          <w:lang w:eastAsia="hr-HR"/>
        </w:rPr>
        <w:t>;</w:t>
      </w:r>
    </w:p>
    <w:p w14:paraId="5380F615"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printf</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Procitano</w:t>
      </w:r>
      <w:proofErr w:type="spellEnd"/>
      <w:r w:rsidRPr="000D6E09">
        <w:rPr>
          <w:rFonts w:ascii="Courier New" w:eastAsia="Times New Roman" w:hAnsi="Courier New" w:cs="Courier New"/>
          <w:color w:val="000000"/>
          <w:sz w:val="20"/>
          <w:szCs w:val="20"/>
          <w:lang w:eastAsia="hr-HR"/>
        </w:rPr>
        <w:t xml:space="preserve"> %d\n", i);</w:t>
      </w:r>
    </w:p>
    <w:p w14:paraId="156D67D0"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sleep</w:t>
      </w:r>
      <w:proofErr w:type="spellEnd"/>
      <w:r w:rsidRPr="000D6E09">
        <w:rPr>
          <w:rFonts w:ascii="Courier New" w:eastAsia="Times New Roman" w:hAnsi="Courier New" w:cs="Courier New"/>
          <w:color w:val="000000"/>
          <w:sz w:val="20"/>
          <w:szCs w:val="20"/>
          <w:lang w:eastAsia="hr-HR"/>
        </w:rPr>
        <w:t>(1);</w:t>
      </w:r>
    </w:p>
    <w:p w14:paraId="2134446C"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lastRenderedPageBreak/>
        <w:t xml:space="preserve">   } </w:t>
      </w:r>
      <w:proofErr w:type="spellStart"/>
      <w:r w:rsidRPr="000D6E09">
        <w:rPr>
          <w:rFonts w:ascii="Courier New" w:eastAsia="Times New Roman" w:hAnsi="Courier New" w:cs="Courier New"/>
          <w:color w:val="000000"/>
          <w:sz w:val="20"/>
          <w:szCs w:val="20"/>
          <w:lang w:eastAsia="hr-HR"/>
        </w:rPr>
        <w:t>while</w:t>
      </w:r>
      <w:proofErr w:type="spellEnd"/>
      <w:r w:rsidRPr="000D6E09">
        <w:rPr>
          <w:rFonts w:ascii="Courier New" w:eastAsia="Times New Roman" w:hAnsi="Courier New" w:cs="Courier New"/>
          <w:color w:val="000000"/>
          <w:sz w:val="20"/>
          <w:szCs w:val="20"/>
          <w:lang w:eastAsia="hr-HR"/>
        </w:rPr>
        <w:t xml:space="preserve"> (i == 0);</w:t>
      </w:r>
    </w:p>
    <w:p w14:paraId="6D319D00"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23610AEE"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printf</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Procitano</w:t>
      </w:r>
      <w:proofErr w:type="spellEnd"/>
      <w:r w:rsidRPr="000D6E09">
        <w:rPr>
          <w:rFonts w:ascii="Courier New" w:eastAsia="Times New Roman" w:hAnsi="Courier New" w:cs="Courier New"/>
          <w:color w:val="000000"/>
          <w:sz w:val="20"/>
          <w:szCs w:val="20"/>
          <w:lang w:eastAsia="hr-HR"/>
        </w:rPr>
        <w:t xml:space="preserve"> je: %d\n", i);</w:t>
      </w:r>
    </w:p>
    <w:p w14:paraId="5CECFEBD"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w:t>
      </w:r>
    </w:p>
    <w:p w14:paraId="0AF56DEF"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04871211"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main</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w:t>
      </w:r>
    </w:p>
    <w:p w14:paraId="4CCCB80B"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w:t>
      </w:r>
    </w:p>
    <w:p w14:paraId="64BD5BBB"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int</w:t>
      </w:r>
      <w:proofErr w:type="spellEnd"/>
      <w:r w:rsidRPr="000D6E09">
        <w:rPr>
          <w:rFonts w:ascii="Courier New" w:eastAsia="Times New Roman" w:hAnsi="Courier New" w:cs="Courier New"/>
          <w:color w:val="000000"/>
          <w:sz w:val="20"/>
          <w:szCs w:val="20"/>
          <w:lang w:eastAsia="hr-HR"/>
        </w:rPr>
        <w:t xml:space="preserve"> i;</w:t>
      </w:r>
    </w:p>
    <w:p w14:paraId="4F74F7B0"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pthread_t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thr_id</w:t>
      </w:r>
      <w:proofErr w:type="spellEnd"/>
      <w:r w:rsidRPr="000D6E09">
        <w:rPr>
          <w:rFonts w:ascii="Courier New" w:eastAsia="Times New Roman" w:hAnsi="Courier New" w:cs="Courier New"/>
          <w:color w:val="000000"/>
          <w:sz w:val="20"/>
          <w:szCs w:val="20"/>
          <w:lang w:eastAsia="hr-HR"/>
        </w:rPr>
        <w:t>[2];</w:t>
      </w:r>
    </w:p>
    <w:p w14:paraId="554F0436"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53616D53"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ZajednickaVarijabla</w:t>
      </w:r>
      <w:proofErr w:type="spellEnd"/>
      <w:r w:rsidRPr="000D6E09">
        <w:rPr>
          <w:rFonts w:ascii="Courier New" w:eastAsia="Times New Roman" w:hAnsi="Courier New" w:cs="Courier New"/>
          <w:color w:val="000000"/>
          <w:sz w:val="20"/>
          <w:szCs w:val="20"/>
          <w:lang w:eastAsia="hr-HR"/>
        </w:rPr>
        <w:t xml:space="preserve"> = 0;</w:t>
      </w:r>
    </w:p>
    <w:p w14:paraId="5BABDD98"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i=123;</w:t>
      </w:r>
    </w:p>
    <w:p w14:paraId="6B610541"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0413842E"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 pokretanje dretvi */</w:t>
      </w:r>
    </w:p>
    <w:p w14:paraId="7BC28C09"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if</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pthread_create</w:t>
      </w:r>
      <w:proofErr w:type="spellEnd"/>
      <w:r w:rsidRPr="000D6E09">
        <w:rPr>
          <w:rFonts w:ascii="Courier New" w:eastAsia="Times New Roman" w:hAnsi="Courier New" w:cs="Courier New"/>
          <w:color w:val="000000"/>
          <w:sz w:val="20"/>
          <w:szCs w:val="20"/>
          <w:lang w:eastAsia="hr-HR"/>
        </w:rPr>
        <w:t>(&amp;</w:t>
      </w:r>
      <w:proofErr w:type="spellStart"/>
      <w:r w:rsidRPr="000D6E09">
        <w:rPr>
          <w:rFonts w:ascii="Courier New" w:eastAsia="Times New Roman" w:hAnsi="Courier New" w:cs="Courier New"/>
          <w:color w:val="000000"/>
          <w:sz w:val="20"/>
          <w:szCs w:val="20"/>
          <w:lang w:eastAsia="hr-HR"/>
        </w:rPr>
        <w:t>thr_id</w:t>
      </w:r>
      <w:proofErr w:type="spellEnd"/>
      <w:r w:rsidRPr="000D6E09">
        <w:rPr>
          <w:rFonts w:ascii="Courier New" w:eastAsia="Times New Roman" w:hAnsi="Courier New" w:cs="Courier New"/>
          <w:color w:val="000000"/>
          <w:sz w:val="20"/>
          <w:szCs w:val="20"/>
          <w:lang w:eastAsia="hr-HR"/>
        </w:rPr>
        <w:t xml:space="preserve">[0], NULL, </w:t>
      </w:r>
      <w:proofErr w:type="spellStart"/>
      <w:r w:rsidRPr="000D6E09">
        <w:rPr>
          <w:rFonts w:ascii="Courier New" w:eastAsia="Times New Roman" w:hAnsi="Courier New" w:cs="Courier New"/>
          <w:color w:val="000000"/>
          <w:sz w:val="20"/>
          <w:szCs w:val="20"/>
          <w:lang w:eastAsia="hr-HR"/>
        </w:rPr>
        <w:t>Citac</w:t>
      </w:r>
      <w:proofErr w:type="spellEnd"/>
      <w:r w:rsidRPr="000D6E09">
        <w:rPr>
          <w:rFonts w:ascii="Courier New" w:eastAsia="Times New Roman" w:hAnsi="Courier New" w:cs="Courier New"/>
          <w:color w:val="000000"/>
          <w:sz w:val="20"/>
          <w:szCs w:val="20"/>
          <w:lang w:eastAsia="hr-HR"/>
        </w:rPr>
        <w:t>, NULL) != 0) {</w:t>
      </w:r>
    </w:p>
    <w:p w14:paraId="71831F5E"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printf</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Greska</w:t>
      </w:r>
      <w:proofErr w:type="spellEnd"/>
      <w:r w:rsidRPr="000D6E09">
        <w:rPr>
          <w:rFonts w:ascii="Courier New" w:eastAsia="Times New Roman" w:hAnsi="Courier New" w:cs="Courier New"/>
          <w:color w:val="000000"/>
          <w:sz w:val="20"/>
          <w:szCs w:val="20"/>
          <w:lang w:eastAsia="hr-HR"/>
        </w:rPr>
        <w:t xml:space="preserve"> pri stvaranju dretve!\n");</w:t>
      </w:r>
    </w:p>
    <w:p w14:paraId="4E573AC8"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exit</w:t>
      </w:r>
      <w:proofErr w:type="spellEnd"/>
      <w:r w:rsidRPr="000D6E09">
        <w:rPr>
          <w:rFonts w:ascii="Courier New" w:eastAsia="Times New Roman" w:hAnsi="Courier New" w:cs="Courier New"/>
          <w:color w:val="000000"/>
          <w:sz w:val="20"/>
          <w:szCs w:val="20"/>
          <w:lang w:eastAsia="hr-HR"/>
        </w:rPr>
        <w:t>(1);</w:t>
      </w:r>
    </w:p>
    <w:p w14:paraId="0376D836"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
    <w:p w14:paraId="01514306"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sleep</w:t>
      </w:r>
      <w:proofErr w:type="spellEnd"/>
      <w:r w:rsidRPr="000D6E09">
        <w:rPr>
          <w:rFonts w:ascii="Courier New" w:eastAsia="Times New Roman" w:hAnsi="Courier New" w:cs="Courier New"/>
          <w:color w:val="000000"/>
          <w:sz w:val="20"/>
          <w:szCs w:val="20"/>
          <w:lang w:eastAsia="hr-HR"/>
        </w:rPr>
        <w:t>(5);</w:t>
      </w:r>
    </w:p>
    <w:p w14:paraId="2584E186"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if</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pthread_create</w:t>
      </w:r>
      <w:proofErr w:type="spellEnd"/>
      <w:r w:rsidRPr="000D6E09">
        <w:rPr>
          <w:rFonts w:ascii="Courier New" w:eastAsia="Times New Roman" w:hAnsi="Courier New" w:cs="Courier New"/>
          <w:color w:val="000000"/>
          <w:sz w:val="20"/>
          <w:szCs w:val="20"/>
          <w:lang w:eastAsia="hr-HR"/>
        </w:rPr>
        <w:t>(&amp;</w:t>
      </w:r>
      <w:proofErr w:type="spellStart"/>
      <w:r w:rsidRPr="000D6E09">
        <w:rPr>
          <w:rFonts w:ascii="Courier New" w:eastAsia="Times New Roman" w:hAnsi="Courier New" w:cs="Courier New"/>
          <w:color w:val="000000"/>
          <w:sz w:val="20"/>
          <w:szCs w:val="20"/>
          <w:lang w:eastAsia="hr-HR"/>
        </w:rPr>
        <w:t>thr_id</w:t>
      </w:r>
      <w:proofErr w:type="spellEnd"/>
      <w:r w:rsidRPr="000D6E09">
        <w:rPr>
          <w:rFonts w:ascii="Courier New" w:eastAsia="Times New Roman" w:hAnsi="Courier New" w:cs="Courier New"/>
          <w:color w:val="000000"/>
          <w:sz w:val="20"/>
          <w:szCs w:val="20"/>
          <w:lang w:eastAsia="hr-HR"/>
        </w:rPr>
        <w:t>[1], NULL, Pisac, &amp;i) != 0) {</w:t>
      </w:r>
    </w:p>
    <w:p w14:paraId="75CC88D3"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printf</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Greska</w:t>
      </w:r>
      <w:proofErr w:type="spellEnd"/>
      <w:r w:rsidRPr="000D6E09">
        <w:rPr>
          <w:rFonts w:ascii="Courier New" w:eastAsia="Times New Roman" w:hAnsi="Courier New" w:cs="Courier New"/>
          <w:color w:val="000000"/>
          <w:sz w:val="20"/>
          <w:szCs w:val="20"/>
          <w:lang w:eastAsia="hr-HR"/>
        </w:rPr>
        <w:t xml:space="preserve"> pri stvaranju dretve!\n");</w:t>
      </w:r>
    </w:p>
    <w:p w14:paraId="42AA065E"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exit</w:t>
      </w:r>
      <w:proofErr w:type="spellEnd"/>
      <w:r w:rsidRPr="000D6E09">
        <w:rPr>
          <w:rFonts w:ascii="Courier New" w:eastAsia="Times New Roman" w:hAnsi="Courier New" w:cs="Courier New"/>
          <w:color w:val="000000"/>
          <w:sz w:val="20"/>
          <w:szCs w:val="20"/>
          <w:lang w:eastAsia="hr-HR"/>
        </w:rPr>
        <w:t>(1);</w:t>
      </w:r>
    </w:p>
    <w:p w14:paraId="0FC32230"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
    <w:p w14:paraId="4C033D57"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33550B66"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pthread_join</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thr_id</w:t>
      </w:r>
      <w:proofErr w:type="spellEnd"/>
      <w:r w:rsidRPr="000D6E09">
        <w:rPr>
          <w:rFonts w:ascii="Courier New" w:eastAsia="Times New Roman" w:hAnsi="Courier New" w:cs="Courier New"/>
          <w:color w:val="000000"/>
          <w:sz w:val="20"/>
          <w:szCs w:val="20"/>
          <w:lang w:eastAsia="hr-HR"/>
        </w:rPr>
        <w:t>[0], NULL);</w:t>
      </w:r>
    </w:p>
    <w:p w14:paraId="60A304E5"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pthread_join</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thr_id</w:t>
      </w:r>
      <w:proofErr w:type="spellEnd"/>
      <w:r w:rsidRPr="000D6E09">
        <w:rPr>
          <w:rFonts w:ascii="Courier New" w:eastAsia="Times New Roman" w:hAnsi="Courier New" w:cs="Courier New"/>
          <w:color w:val="000000"/>
          <w:sz w:val="20"/>
          <w:szCs w:val="20"/>
          <w:lang w:eastAsia="hr-HR"/>
        </w:rPr>
        <w:t>[1], NULL);</w:t>
      </w:r>
    </w:p>
    <w:p w14:paraId="68FFB1E9"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345926FD"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return</w:t>
      </w:r>
      <w:proofErr w:type="spellEnd"/>
      <w:r w:rsidRPr="000D6E09">
        <w:rPr>
          <w:rFonts w:ascii="Courier New" w:eastAsia="Times New Roman" w:hAnsi="Courier New" w:cs="Courier New"/>
          <w:color w:val="000000"/>
          <w:sz w:val="20"/>
          <w:szCs w:val="20"/>
          <w:lang w:eastAsia="hr-HR"/>
        </w:rPr>
        <w:t xml:space="preserve"> 0;</w:t>
      </w:r>
    </w:p>
    <w:p w14:paraId="5B398E9A" w14:textId="77777777" w:rsidR="000D6E09" w:rsidRPr="000D6E09" w:rsidRDefault="000D6E09" w:rsidP="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0D6E09">
        <w:rPr>
          <w:rFonts w:ascii="Courier New" w:eastAsia="Times New Roman" w:hAnsi="Courier New" w:cs="Courier New"/>
          <w:color w:val="000000"/>
          <w:sz w:val="20"/>
          <w:szCs w:val="20"/>
          <w:lang w:eastAsia="hr-HR"/>
        </w:rPr>
        <w:t>}</w:t>
      </w:r>
    </w:p>
    <w:p w14:paraId="4A2089DA"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Identifikacijski broj dretve moguće je dobiti pozivom funkcije </w:t>
      </w:r>
      <w:proofErr w:type="spellStart"/>
      <w:r w:rsidRPr="000D6E09">
        <w:rPr>
          <w:rFonts w:ascii="Courier New" w:eastAsia="Times New Roman" w:hAnsi="Courier New" w:cs="Courier New"/>
          <w:color w:val="000000"/>
          <w:sz w:val="20"/>
          <w:szCs w:val="20"/>
          <w:lang w:eastAsia="hr-HR"/>
        </w:rPr>
        <w:t>pthread_self</w:t>
      </w:r>
      <w:proofErr w:type="spellEnd"/>
      <w:r w:rsidRPr="000D6E09">
        <w:rPr>
          <w:rFonts w:ascii="Times New Roman" w:eastAsia="Times New Roman" w:hAnsi="Times New Roman" w:cs="Times New Roman"/>
          <w:color w:val="000000"/>
          <w:sz w:val="24"/>
          <w:szCs w:val="24"/>
          <w:lang w:eastAsia="hr-HR"/>
        </w:rPr>
        <w:t>:</w:t>
      </w:r>
    </w:p>
    <w:p w14:paraId="5D555D37"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0D6E09">
        <w:rPr>
          <w:rFonts w:ascii="Courier New" w:eastAsia="Times New Roman" w:hAnsi="Courier New" w:cs="Courier New"/>
          <w:color w:val="000000"/>
          <w:sz w:val="20"/>
          <w:szCs w:val="20"/>
          <w:lang w:eastAsia="hr-HR"/>
        </w:rPr>
        <w:t>pthread_t</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pthread_self</w:t>
      </w:r>
      <w:proofErr w:type="spellEnd"/>
      <w:r w:rsidRPr="000D6E09">
        <w:rPr>
          <w:rFonts w:ascii="Courier New" w:eastAsia="Times New Roman" w:hAnsi="Courier New" w:cs="Courier New"/>
          <w:color w:val="000000"/>
          <w:sz w:val="20"/>
          <w:szCs w:val="20"/>
          <w:lang w:eastAsia="hr-HR"/>
        </w:rPr>
        <w:t>(</w:t>
      </w:r>
      <w:proofErr w:type="spellStart"/>
      <w:r w:rsidRPr="000D6E09">
        <w:rPr>
          <w:rFonts w:ascii="Courier New" w:eastAsia="Times New Roman" w:hAnsi="Courier New" w:cs="Courier New"/>
          <w:color w:val="000000"/>
          <w:sz w:val="20"/>
          <w:szCs w:val="20"/>
          <w:lang w:eastAsia="hr-HR"/>
        </w:rPr>
        <w:t>void</w:t>
      </w:r>
      <w:proofErr w:type="spellEnd"/>
      <w:r w:rsidRPr="000D6E09">
        <w:rPr>
          <w:rFonts w:ascii="Courier New" w:eastAsia="Times New Roman" w:hAnsi="Courier New" w:cs="Courier New"/>
          <w:color w:val="000000"/>
          <w:sz w:val="20"/>
          <w:szCs w:val="20"/>
          <w:lang w:eastAsia="hr-HR"/>
        </w:rPr>
        <w:t>);</w:t>
      </w:r>
    </w:p>
    <w:p w14:paraId="2EE5EBD6"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i/>
          <w:iCs/>
          <w:color w:val="000000"/>
          <w:sz w:val="24"/>
          <w:szCs w:val="24"/>
          <w:lang w:eastAsia="hr-HR"/>
        </w:rPr>
      </w:pPr>
      <w:r w:rsidRPr="000D6E09">
        <w:rPr>
          <w:rFonts w:ascii="Times New Roman" w:eastAsia="Times New Roman" w:hAnsi="Times New Roman" w:cs="Times New Roman"/>
          <w:i/>
          <w:iCs/>
          <w:color w:val="000000"/>
          <w:sz w:val="24"/>
          <w:szCs w:val="24"/>
          <w:lang w:eastAsia="hr-HR"/>
        </w:rPr>
        <w:t>Napomene</w:t>
      </w:r>
    </w:p>
    <w:p w14:paraId="459536F3"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ins w:id="2" w:author="Unknown" w:date="2015-10-27T09:05:00Z">
        <w:r w:rsidRPr="000D6E09">
          <w:rPr>
            <w:rFonts w:ascii="Times New Roman" w:eastAsia="Times New Roman" w:hAnsi="Times New Roman" w:cs="Times New Roman"/>
            <w:color w:val="FF0000"/>
            <w:sz w:val="24"/>
            <w:szCs w:val="24"/>
            <w:lang w:val="en-GB" w:eastAsia="hr-HR"/>
          </w:rPr>
          <w:t>Prilikom</w:t>
        </w:r>
        <w:proofErr w:type="spellEnd"/>
        <w:r w:rsidRPr="000D6E09">
          <w:rPr>
            <w:rFonts w:ascii="Times New Roman" w:eastAsia="Times New Roman" w:hAnsi="Times New Roman" w:cs="Times New Roman"/>
            <w:color w:val="FF0000"/>
            <w:sz w:val="24"/>
            <w:szCs w:val="24"/>
            <w:lang w:val="en-GB" w:eastAsia="hr-HR"/>
          </w:rPr>
          <w:t xml:space="preserve"> </w:t>
        </w:r>
        <w:proofErr w:type="spellStart"/>
        <w:r w:rsidRPr="000D6E09">
          <w:rPr>
            <w:rFonts w:ascii="Times New Roman" w:eastAsia="Times New Roman" w:hAnsi="Times New Roman" w:cs="Times New Roman"/>
            <w:color w:val="FF0000"/>
            <w:sz w:val="24"/>
            <w:szCs w:val="24"/>
            <w:lang w:val="en-GB" w:eastAsia="hr-HR"/>
          </w:rPr>
          <w:t>prevođenja</w:t>
        </w:r>
        <w:proofErr w:type="spellEnd"/>
        <w:r w:rsidRPr="000D6E09">
          <w:rPr>
            <w:rFonts w:ascii="Times New Roman" w:eastAsia="Times New Roman" w:hAnsi="Times New Roman" w:cs="Times New Roman"/>
            <w:color w:val="FF0000"/>
            <w:sz w:val="24"/>
            <w:szCs w:val="24"/>
            <w:lang w:val="en-GB" w:eastAsia="hr-HR"/>
          </w:rPr>
          <w:t xml:space="preserve"> </w:t>
        </w:r>
        <w:proofErr w:type="spellStart"/>
        <w:r w:rsidRPr="000D6E09">
          <w:rPr>
            <w:rFonts w:ascii="Times New Roman" w:eastAsia="Times New Roman" w:hAnsi="Times New Roman" w:cs="Times New Roman"/>
            <w:color w:val="FF0000"/>
            <w:sz w:val="24"/>
            <w:szCs w:val="24"/>
            <w:lang w:val="en-GB" w:eastAsia="hr-HR"/>
          </w:rPr>
          <w:t>potrebno</w:t>
        </w:r>
        <w:proofErr w:type="spellEnd"/>
        <w:r w:rsidRPr="000D6E09">
          <w:rPr>
            <w:rFonts w:ascii="Times New Roman" w:eastAsia="Times New Roman" w:hAnsi="Times New Roman" w:cs="Times New Roman"/>
            <w:color w:val="FF0000"/>
            <w:sz w:val="24"/>
            <w:szCs w:val="24"/>
            <w:lang w:val="en-GB" w:eastAsia="hr-HR"/>
          </w:rPr>
          <w:t xml:space="preserve"> je </w:t>
        </w:r>
        <w:proofErr w:type="spellStart"/>
        <w:r w:rsidRPr="000D6E09">
          <w:rPr>
            <w:rFonts w:ascii="Times New Roman" w:eastAsia="Times New Roman" w:hAnsi="Times New Roman" w:cs="Times New Roman"/>
            <w:color w:val="FF0000"/>
            <w:sz w:val="24"/>
            <w:szCs w:val="24"/>
            <w:lang w:val="en-GB" w:eastAsia="hr-HR"/>
          </w:rPr>
          <w:t>postaviti</w:t>
        </w:r>
        <w:proofErr w:type="spellEnd"/>
        <w:r w:rsidRPr="000D6E09">
          <w:rPr>
            <w:rFonts w:ascii="Times New Roman" w:eastAsia="Times New Roman" w:hAnsi="Times New Roman" w:cs="Times New Roman"/>
            <w:color w:val="FF0000"/>
            <w:sz w:val="24"/>
            <w:szCs w:val="24"/>
            <w:lang w:val="en-GB" w:eastAsia="hr-HR"/>
          </w:rPr>
          <w:t xml:space="preserve"> </w:t>
        </w:r>
        <w:proofErr w:type="spellStart"/>
        <w:r w:rsidRPr="000D6E09">
          <w:rPr>
            <w:rFonts w:ascii="Times New Roman" w:eastAsia="Times New Roman" w:hAnsi="Times New Roman" w:cs="Times New Roman"/>
            <w:color w:val="FF0000"/>
            <w:sz w:val="24"/>
            <w:szCs w:val="24"/>
            <w:lang w:val="en-GB" w:eastAsia="hr-HR"/>
          </w:rPr>
          <w:t>zastavicu</w:t>
        </w:r>
        <w:proofErr w:type="spellEnd"/>
        <w:r w:rsidRPr="000D6E09">
          <w:rPr>
            <w:rFonts w:ascii="Times New Roman" w:eastAsia="Times New Roman" w:hAnsi="Times New Roman" w:cs="Times New Roman"/>
            <w:color w:val="FF0000"/>
            <w:sz w:val="24"/>
            <w:szCs w:val="24"/>
            <w:lang w:val="en-GB" w:eastAsia="hr-HR"/>
          </w:rPr>
          <w:t> </w:t>
        </w:r>
        <w:r w:rsidRPr="000D6E09">
          <w:rPr>
            <w:rFonts w:ascii="Courier New" w:eastAsia="Times New Roman" w:hAnsi="Courier New" w:cs="Courier New"/>
            <w:i/>
            <w:iCs/>
            <w:color w:val="FF0000"/>
            <w:sz w:val="20"/>
            <w:szCs w:val="20"/>
            <w:lang w:val="en-GB" w:eastAsia="hr-HR"/>
          </w:rPr>
          <w:t>-</w:t>
        </w:r>
        <w:proofErr w:type="spellStart"/>
        <w:r w:rsidRPr="000D6E09">
          <w:rPr>
            <w:rFonts w:ascii="Courier New" w:eastAsia="Times New Roman" w:hAnsi="Courier New" w:cs="Courier New"/>
            <w:i/>
            <w:iCs/>
            <w:color w:val="FF0000"/>
            <w:sz w:val="20"/>
            <w:szCs w:val="20"/>
            <w:lang w:val="en-GB" w:eastAsia="hr-HR"/>
          </w:rPr>
          <w:t>pthread</w:t>
        </w:r>
        <w:proofErr w:type="spellEnd"/>
        <w:r w:rsidRPr="000D6E09">
          <w:rPr>
            <w:rFonts w:ascii="Times New Roman" w:eastAsia="Times New Roman" w:hAnsi="Times New Roman" w:cs="Times New Roman"/>
            <w:color w:val="FF0000"/>
            <w:sz w:val="24"/>
            <w:szCs w:val="24"/>
            <w:lang w:val="en-GB" w:eastAsia="hr-HR"/>
          </w:rPr>
          <w:t> </w:t>
        </w:r>
        <w:proofErr w:type="spellStart"/>
        <w:r w:rsidRPr="000D6E09">
          <w:rPr>
            <w:rFonts w:ascii="Times New Roman" w:eastAsia="Times New Roman" w:hAnsi="Times New Roman" w:cs="Times New Roman"/>
            <w:color w:val="FF0000"/>
            <w:sz w:val="24"/>
            <w:szCs w:val="24"/>
            <w:lang w:val="en-GB" w:eastAsia="hr-HR"/>
          </w:rPr>
          <w:t>koja</w:t>
        </w:r>
        <w:proofErr w:type="spellEnd"/>
        <w:r w:rsidRPr="000D6E09">
          <w:rPr>
            <w:rFonts w:ascii="Times New Roman" w:eastAsia="Times New Roman" w:hAnsi="Times New Roman" w:cs="Times New Roman"/>
            <w:color w:val="FF0000"/>
            <w:sz w:val="24"/>
            <w:szCs w:val="24"/>
            <w:lang w:val="en-GB" w:eastAsia="hr-HR"/>
          </w:rPr>
          <w:t xml:space="preserve"> </w:t>
        </w:r>
        <w:proofErr w:type="spellStart"/>
        <w:r w:rsidRPr="000D6E09">
          <w:rPr>
            <w:rFonts w:ascii="Times New Roman" w:eastAsia="Times New Roman" w:hAnsi="Times New Roman" w:cs="Times New Roman"/>
            <w:color w:val="FF0000"/>
            <w:sz w:val="24"/>
            <w:szCs w:val="24"/>
            <w:lang w:val="en-GB" w:eastAsia="hr-HR"/>
          </w:rPr>
          <w:t>ukazuje</w:t>
        </w:r>
        <w:proofErr w:type="spellEnd"/>
        <w:r w:rsidRPr="000D6E09">
          <w:rPr>
            <w:rFonts w:ascii="Times New Roman" w:eastAsia="Times New Roman" w:hAnsi="Times New Roman" w:cs="Times New Roman"/>
            <w:color w:val="FF0000"/>
            <w:sz w:val="24"/>
            <w:szCs w:val="24"/>
            <w:lang w:val="en-GB" w:eastAsia="hr-HR"/>
          </w:rPr>
          <w:t> </w:t>
        </w:r>
        <w:proofErr w:type="spellStart"/>
        <w:r w:rsidRPr="000D6E09">
          <w:rPr>
            <w:rFonts w:ascii="Times New Roman" w:eastAsia="Times New Roman" w:hAnsi="Times New Roman" w:cs="Times New Roman"/>
            <w:color w:val="FF0000"/>
            <w:sz w:val="24"/>
            <w:szCs w:val="24"/>
            <w:lang w:val="en-GB" w:eastAsia="hr-HR"/>
          </w:rPr>
          <w:t>na</w:t>
        </w:r>
        <w:proofErr w:type="spellEnd"/>
        <w:r w:rsidRPr="000D6E09">
          <w:rPr>
            <w:rFonts w:ascii="Times New Roman" w:eastAsia="Times New Roman" w:hAnsi="Times New Roman" w:cs="Times New Roman"/>
            <w:color w:val="FF0000"/>
            <w:sz w:val="24"/>
            <w:szCs w:val="24"/>
            <w:lang w:val="en-GB" w:eastAsia="hr-HR"/>
          </w:rPr>
          <w:t xml:space="preserve"> to da se </w:t>
        </w:r>
        <w:proofErr w:type="spellStart"/>
        <w:r w:rsidRPr="000D6E09">
          <w:rPr>
            <w:rFonts w:ascii="Times New Roman" w:eastAsia="Times New Roman" w:hAnsi="Times New Roman" w:cs="Times New Roman"/>
            <w:color w:val="FF0000"/>
            <w:sz w:val="24"/>
            <w:szCs w:val="24"/>
            <w:lang w:val="en-GB" w:eastAsia="hr-HR"/>
          </w:rPr>
          <w:t>korist</w:t>
        </w:r>
      </w:ins>
      <w:ins w:id="3" w:author="Unknown" w:date="2015-10-27T09:06:00Z">
        <w:r w:rsidRPr="000D6E09">
          <w:rPr>
            <w:rFonts w:ascii="Times New Roman" w:eastAsia="Times New Roman" w:hAnsi="Times New Roman" w:cs="Times New Roman"/>
            <w:color w:val="FF0000"/>
            <w:sz w:val="24"/>
            <w:szCs w:val="24"/>
            <w:lang w:val="en-GB" w:eastAsia="hr-HR"/>
          </w:rPr>
          <w:t>i</w:t>
        </w:r>
      </w:ins>
      <w:proofErr w:type="spellEnd"/>
      <w:ins w:id="4" w:author="Unknown" w:date="2015-10-27T09:05:00Z">
        <w:r w:rsidRPr="000D6E09">
          <w:rPr>
            <w:rFonts w:ascii="Times New Roman" w:eastAsia="Times New Roman" w:hAnsi="Times New Roman" w:cs="Times New Roman"/>
            <w:color w:val="FF0000"/>
            <w:sz w:val="24"/>
            <w:szCs w:val="24"/>
            <w:lang w:val="en-GB" w:eastAsia="hr-HR"/>
          </w:rPr>
          <w:t> </w:t>
        </w:r>
        <w:proofErr w:type="spellStart"/>
        <w:r w:rsidRPr="000D6E09">
          <w:rPr>
            <w:rFonts w:ascii="Times New Roman" w:eastAsia="Times New Roman" w:hAnsi="Times New Roman" w:cs="Times New Roman"/>
            <w:color w:val="FF0000"/>
            <w:sz w:val="24"/>
            <w:szCs w:val="24"/>
            <w:lang w:val="en-GB" w:eastAsia="hr-HR"/>
          </w:rPr>
          <w:t>višedretven</w:t>
        </w:r>
      </w:ins>
      <w:ins w:id="5" w:author="Unknown" w:date="2015-10-27T09:06:00Z">
        <w:r w:rsidRPr="000D6E09">
          <w:rPr>
            <w:rFonts w:ascii="Times New Roman" w:eastAsia="Times New Roman" w:hAnsi="Times New Roman" w:cs="Times New Roman"/>
            <w:color w:val="FF0000"/>
            <w:sz w:val="24"/>
            <w:szCs w:val="24"/>
            <w:lang w:val="en-GB" w:eastAsia="hr-HR"/>
          </w:rPr>
          <w:t>i</w:t>
        </w:r>
        <w:proofErr w:type="spellEnd"/>
        <w:r w:rsidRPr="000D6E09">
          <w:rPr>
            <w:rFonts w:ascii="Times New Roman" w:eastAsia="Times New Roman" w:hAnsi="Times New Roman" w:cs="Times New Roman"/>
            <w:color w:val="FF0000"/>
            <w:sz w:val="24"/>
            <w:szCs w:val="24"/>
            <w:lang w:val="en-GB" w:eastAsia="hr-HR"/>
          </w:rPr>
          <w:t xml:space="preserve"> program</w:t>
        </w:r>
      </w:ins>
      <w:ins w:id="6" w:author="Unknown" w:date="2015-10-27T09:05:00Z">
        <w:r w:rsidRPr="000D6E09">
          <w:rPr>
            <w:rFonts w:ascii="Times New Roman" w:eastAsia="Times New Roman" w:hAnsi="Times New Roman" w:cs="Times New Roman"/>
            <w:color w:val="FF0000"/>
            <w:sz w:val="24"/>
            <w:szCs w:val="24"/>
            <w:lang w:val="en-GB" w:eastAsia="hr-HR"/>
          </w:rPr>
          <w:t> (</w:t>
        </w:r>
        <w:proofErr w:type="spellStart"/>
        <w:r w:rsidRPr="000D6E09">
          <w:rPr>
            <w:rFonts w:ascii="Times New Roman" w:eastAsia="Times New Roman" w:hAnsi="Times New Roman" w:cs="Times New Roman"/>
            <w:color w:val="FF0000"/>
            <w:sz w:val="24"/>
            <w:szCs w:val="24"/>
            <w:lang w:val="en-GB" w:eastAsia="hr-HR"/>
          </w:rPr>
          <w:t>npr</w:t>
        </w:r>
        <w:proofErr w:type="spellEnd"/>
        <w:r w:rsidRPr="000D6E09">
          <w:rPr>
            <w:rFonts w:ascii="Times New Roman" w:eastAsia="Times New Roman" w:hAnsi="Times New Roman" w:cs="Times New Roman"/>
            <w:color w:val="FF0000"/>
            <w:sz w:val="24"/>
            <w:szCs w:val="24"/>
            <w:lang w:val="en-GB" w:eastAsia="hr-HR"/>
          </w:rPr>
          <w:t>. </w:t>
        </w:r>
        <w:proofErr w:type="spellStart"/>
        <w:r w:rsidRPr="000D6E09">
          <w:rPr>
            <w:rFonts w:ascii="Courier New" w:eastAsia="Times New Roman" w:hAnsi="Courier New" w:cs="Courier New"/>
            <w:color w:val="FF0000"/>
            <w:sz w:val="20"/>
            <w:szCs w:val="20"/>
            <w:lang w:val="en-GB" w:eastAsia="hr-HR"/>
          </w:rPr>
          <w:t>gcc</w:t>
        </w:r>
        <w:proofErr w:type="spellEnd"/>
        <w:r w:rsidRPr="000D6E09">
          <w:rPr>
            <w:rFonts w:ascii="Courier New" w:eastAsia="Times New Roman" w:hAnsi="Courier New" w:cs="Courier New"/>
            <w:color w:val="FF0000"/>
            <w:sz w:val="20"/>
            <w:szCs w:val="20"/>
            <w:lang w:val="en-GB" w:eastAsia="hr-HR"/>
          </w:rPr>
          <w:t> -</w:t>
        </w:r>
      </w:ins>
      <w:proofErr w:type="spellStart"/>
      <w:ins w:id="7" w:author="Unknown" w:date="2015-10-27T09:06:00Z">
        <w:r w:rsidRPr="000D6E09">
          <w:rPr>
            <w:rFonts w:ascii="Courier New" w:eastAsia="Times New Roman" w:hAnsi="Courier New" w:cs="Courier New"/>
            <w:color w:val="FF0000"/>
            <w:sz w:val="20"/>
            <w:szCs w:val="20"/>
            <w:lang w:val="en-GB" w:eastAsia="hr-HR"/>
          </w:rPr>
          <w:t>p</w:t>
        </w:r>
      </w:ins>
      <w:ins w:id="8" w:author="Unknown" w:date="2015-10-27T09:05:00Z">
        <w:r w:rsidRPr="000D6E09">
          <w:rPr>
            <w:rFonts w:ascii="Courier New" w:eastAsia="Times New Roman" w:hAnsi="Courier New" w:cs="Courier New"/>
            <w:color w:val="FF0000"/>
            <w:sz w:val="20"/>
            <w:szCs w:val="20"/>
            <w:lang w:val="en-GB" w:eastAsia="hr-HR"/>
          </w:rPr>
          <w:t>thread</w:t>
        </w:r>
        <w:proofErr w:type="spellEnd"/>
        <w:r w:rsidRPr="000D6E09">
          <w:rPr>
            <w:rFonts w:ascii="Courier New" w:eastAsia="Times New Roman" w:hAnsi="Courier New" w:cs="Courier New"/>
            <w:color w:val="FF0000"/>
            <w:sz w:val="20"/>
            <w:szCs w:val="20"/>
            <w:lang w:val="en-GB" w:eastAsia="hr-HR"/>
          </w:rPr>
          <w:t> </w:t>
        </w:r>
        <w:proofErr w:type="spellStart"/>
        <w:r w:rsidRPr="000D6E09">
          <w:rPr>
            <w:rFonts w:ascii="Courier New" w:eastAsia="Times New Roman" w:hAnsi="Courier New" w:cs="Courier New"/>
            <w:color w:val="FF0000"/>
            <w:sz w:val="20"/>
            <w:szCs w:val="20"/>
            <w:lang w:val="en-GB" w:eastAsia="hr-HR"/>
          </w:rPr>
          <w:t>prvi.c</w:t>
        </w:r>
        <w:proofErr w:type="spellEnd"/>
        <w:r w:rsidRPr="000D6E09">
          <w:rPr>
            <w:rFonts w:ascii="Courier New" w:eastAsia="Times New Roman" w:hAnsi="Courier New" w:cs="Courier New"/>
            <w:color w:val="FF0000"/>
            <w:sz w:val="20"/>
            <w:szCs w:val="20"/>
            <w:lang w:val="en-GB" w:eastAsia="hr-HR"/>
          </w:rPr>
          <w:t xml:space="preserve"> -o </w:t>
        </w:r>
        <w:proofErr w:type="spellStart"/>
        <w:r w:rsidRPr="000D6E09">
          <w:rPr>
            <w:rFonts w:ascii="Courier New" w:eastAsia="Times New Roman" w:hAnsi="Courier New" w:cs="Courier New"/>
            <w:color w:val="FF0000"/>
            <w:sz w:val="20"/>
            <w:szCs w:val="20"/>
            <w:lang w:val="en-GB" w:eastAsia="hr-HR"/>
          </w:rPr>
          <w:t>prvi</w:t>
        </w:r>
        <w:proofErr w:type="spellEnd"/>
        <w:r w:rsidRPr="000D6E09">
          <w:rPr>
            <w:rFonts w:ascii="Times New Roman" w:eastAsia="Times New Roman" w:hAnsi="Times New Roman" w:cs="Times New Roman"/>
            <w:color w:val="FF0000"/>
            <w:sz w:val="24"/>
            <w:szCs w:val="24"/>
            <w:lang w:val="en-GB" w:eastAsia="hr-HR"/>
          </w:rPr>
          <w:t>)</w:t>
        </w:r>
      </w:ins>
      <w:r w:rsidRPr="000D6E09">
        <w:rPr>
          <w:rFonts w:ascii="Times New Roman" w:eastAsia="Times New Roman" w:hAnsi="Times New Roman" w:cs="Times New Roman"/>
          <w:color w:val="FF0000"/>
          <w:sz w:val="24"/>
          <w:szCs w:val="24"/>
          <w:lang w:eastAsia="hr-HR"/>
        </w:rPr>
        <w:t>.</w:t>
      </w:r>
    </w:p>
    <w:p w14:paraId="0869E9B0"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(U inačici UNIX operacijskog sustava </w:t>
      </w:r>
      <w:r w:rsidRPr="000D6E09">
        <w:rPr>
          <w:rFonts w:ascii="Times New Roman" w:eastAsia="Times New Roman" w:hAnsi="Times New Roman" w:cs="Times New Roman"/>
          <w:i/>
          <w:iCs/>
          <w:color w:val="000000"/>
          <w:sz w:val="24"/>
          <w:szCs w:val="24"/>
          <w:lang w:eastAsia="hr-HR"/>
        </w:rPr>
        <w:t>Solaris</w:t>
      </w:r>
      <w:r w:rsidRPr="000D6E09">
        <w:rPr>
          <w:rFonts w:ascii="Times New Roman" w:eastAsia="Times New Roman" w:hAnsi="Times New Roman" w:cs="Times New Roman"/>
          <w:color w:val="000000"/>
          <w:sz w:val="24"/>
          <w:szCs w:val="24"/>
          <w:lang w:eastAsia="hr-HR"/>
        </w:rPr>
        <w:t> prilikom prevođenja potrebno je postaviti zastavicu </w:t>
      </w:r>
      <w:r w:rsidRPr="000D6E09">
        <w:rPr>
          <w:rFonts w:ascii="Courier New" w:eastAsia="Times New Roman" w:hAnsi="Courier New" w:cs="Courier New"/>
          <w:color w:val="000000"/>
          <w:sz w:val="20"/>
          <w:szCs w:val="20"/>
          <w:lang w:eastAsia="hr-HR"/>
        </w:rPr>
        <w:t>-D_REENTRANT</w:t>
      </w:r>
      <w:r w:rsidRPr="000D6E09">
        <w:rPr>
          <w:rFonts w:ascii="Times New Roman" w:eastAsia="Times New Roman" w:hAnsi="Times New Roman" w:cs="Times New Roman"/>
          <w:color w:val="000000"/>
          <w:sz w:val="24"/>
          <w:szCs w:val="24"/>
          <w:lang w:eastAsia="hr-HR"/>
        </w:rPr>
        <w:t xml:space="preserve"> koja ukazuje na to da se koriste </w:t>
      </w:r>
      <w:proofErr w:type="spellStart"/>
      <w:r w:rsidRPr="000D6E09">
        <w:rPr>
          <w:rFonts w:ascii="Times New Roman" w:eastAsia="Times New Roman" w:hAnsi="Times New Roman" w:cs="Times New Roman"/>
          <w:color w:val="000000"/>
          <w:sz w:val="24"/>
          <w:szCs w:val="24"/>
          <w:lang w:eastAsia="hr-HR"/>
        </w:rPr>
        <w:t>višedretvene</w:t>
      </w:r>
      <w:proofErr w:type="spellEnd"/>
      <w:r w:rsidRPr="000D6E09">
        <w:rPr>
          <w:rFonts w:ascii="Times New Roman" w:eastAsia="Times New Roman" w:hAnsi="Times New Roman" w:cs="Times New Roman"/>
          <w:color w:val="000000"/>
          <w:sz w:val="24"/>
          <w:szCs w:val="24"/>
          <w:lang w:eastAsia="hr-HR"/>
        </w:rPr>
        <w:t xml:space="preserve"> inačice upotrijebljenih funkcija, ako takve postoje, te zastavicu -</w:t>
      </w:r>
      <w:proofErr w:type="spellStart"/>
      <w:r w:rsidRPr="000D6E09">
        <w:rPr>
          <w:rFonts w:ascii="Times New Roman" w:eastAsia="Times New Roman" w:hAnsi="Times New Roman" w:cs="Times New Roman"/>
          <w:i/>
          <w:iCs/>
          <w:color w:val="000000"/>
          <w:sz w:val="24"/>
          <w:szCs w:val="24"/>
          <w:lang w:eastAsia="hr-HR"/>
        </w:rPr>
        <w:t>lpthread</w:t>
      </w:r>
      <w:proofErr w:type="spellEnd"/>
      <w:r w:rsidRPr="000D6E09">
        <w:rPr>
          <w:rFonts w:ascii="Times New Roman" w:eastAsia="Times New Roman" w:hAnsi="Times New Roman" w:cs="Times New Roman"/>
          <w:i/>
          <w:iCs/>
          <w:color w:val="000000"/>
          <w:sz w:val="24"/>
          <w:szCs w:val="24"/>
          <w:lang w:eastAsia="hr-HR"/>
        </w:rPr>
        <w:t> </w:t>
      </w:r>
      <w:r w:rsidRPr="000D6E09">
        <w:rPr>
          <w:rFonts w:ascii="Times New Roman" w:eastAsia="Times New Roman" w:hAnsi="Times New Roman" w:cs="Times New Roman"/>
          <w:color w:val="000000"/>
          <w:sz w:val="24"/>
          <w:szCs w:val="24"/>
          <w:lang w:eastAsia="hr-HR"/>
        </w:rPr>
        <w:t>, npr. </w:t>
      </w:r>
      <w:proofErr w:type="spellStart"/>
      <w:r w:rsidRPr="000D6E09">
        <w:rPr>
          <w:rFonts w:ascii="Courier New" w:eastAsia="Times New Roman" w:hAnsi="Courier New" w:cs="Courier New"/>
          <w:color w:val="000000"/>
          <w:sz w:val="20"/>
          <w:szCs w:val="20"/>
          <w:lang w:eastAsia="hr-HR"/>
        </w:rPr>
        <w:t>gcc</w:t>
      </w:r>
      <w:proofErr w:type="spellEnd"/>
      <w:r w:rsidRPr="000D6E09">
        <w:rPr>
          <w:rFonts w:ascii="Courier New" w:eastAsia="Times New Roman" w:hAnsi="Courier New" w:cs="Courier New"/>
          <w:color w:val="000000"/>
          <w:sz w:val="20"/>
          <w:szCs w:val="20"/>
          <w:lang w:eastAsia="hr-HR"/>
        </w:rPr>
        <w:t xml:space="preserve"> -D_REENTRANT -</w:t>
      </w:r>
      <w:proofErr w:type="spellStart"/>
      <w:r w:rsidRPr="000D6E09">
        <w:rPr>
          <w:rFonts w:ascii="Courier New" w:eastAsia="Times New Roman" w:hAnsi="Courier New" w:cs="Courier New"/>
          <w:color w:val="000000"/>
          <w:sz w:val="20"/>
          <w:szCs w:val="20"/>
          <w:lang w:eastAsia="hr-HR"/>
        </w:rPr>
        <w:t>lpthread</w:t>
      </w:r>
      <w:proofErr w:type="spellEnd"/>
      <w:r w:rsidRPr="000D6E09">
        <w:rPr>
          <w:rFonts w:ascii="Courier New" w:eastAsia="Times New Roman" w:hAnsi="Courier New" w:cs="Courier New"/>
          <w:color w:val="000000"/>
          <w:sz w:val="20"/>
          <w:szCs w:val="20"/>
          <w:lang w:eastAsia="hr-HR"/>
        </w:rPr>
        <w:t xml:space="preserve"> </w:t>
      </w:r>
      <w:proofErr w:type="spellStart"/>
      <w:r w:rsidRPr="000D6E09">
        <w:rPr>
          <w:rFonts w:ascii="Courier New" w:eastAsia="Times New Roman" w:hAnsi="Courier New" w:cs="Courier New"/>
          <w:color w:val="000000"/>
          <w:sz w:val="20"/>
          <w:szCs w:val="20"/>
          <w:lang w:eastAsia="hr-HR"/>
        </w:rPr>
        <w:t>prvi.c</w:t>
      </w:r>
      <w:proofErr w:type="spellEnd"/>
      <w:r w:rsidRPr="000D6E09">
        <w:rPr>
          <w:rFonts w:ascii="Courier New" w:eastAsia="Times New Roman" w:hAnsi="Courier New" w:cs="Courier New"/>
          <w:color w:val="000000"/>
          <w:sz w:val="20"/>
          <w:szCs w:val="20"/>
          <w:lang w:eastAsia="hr-HR"/>
        </w:rPr>
        <w:t xml:space="preserve"> -o prvi</w:t>
      </w:r>
      <w:r w:rsidRPr="000D6E09">
        <w:rPr>
          <w:rFonts w:ascii="Times New Roman" w:eastAsia="Times New Roman" w:hAnsi="Times New Roman" w:cs="Times New Roman"/>
          <w:color w:val="000000"/>
          <w:sz w:val="24"/>
          <w:szCs w:val="24"/>
          <w:lang w:eastAsia="hr-HR"/>
        </w:rPr>
        <w:t>.)</w:t>
      </w:r>
    </w:p>
    <w:p w14:paraId="6236BD82"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Stranice (manual) POSIX dretvi u kojima su detaljno opisane funkcije za rad s dretvama </w:t>
      </w:r>
      <w:r w:rsidRPr="000D6E09">
        <w:rPr>
          <w:rFonts w:ascii="Courier New" w:eastAsia="Times New Roman" w:hAnsi="Courier New" w:cs="Courier New"/>
          <w:i/>
          <w:iCs/>
          <w:color w:val="000000"/>
          <w:sz w:val="20"/>
          <w:szCs w:val="20"/>
          <w:lang w:eastAsia="hr-HR"/>
        </w:rPr>
        <w:t>pthread</w:t>
      </w:r>
      <w:r w:rsidRPr="000D6E09">
        <w:rPr>
          <w:rFonts w:ascii="Courier New" w:eastAsia="Times New Roman" w:hAnsi="Courier New" w:cs="Courier New"/>
          <w:color w:val="000000"/>
          <w:sz w:val="20"/>
          <w:szCs w:val="20"/>
          <w:lang w:eastAsia="hr-HR"/>
        </w:rPr>
        <w:t>: </w:t>
      </w:r>
      <w:hyperlink r:id="rId6" w:history="1">
        <w:r w:rsidRPr="000D6E09">
          <w:rPr>
            <w:rFonts w:ascii="Courier New" w:eastAsia="Times New Roman" w:hAnsi="Courier New" w:cs="Courier New"/>
            <w:color w:val="0000FF"/>
            <w:sz w:val="20"/>
            <w:szCs w:val="20"/>
            <w:u w:val="single"/>
            <w:lang w:eastAsia="hr-HR"/>
          </w:rPr>
          <w:t>pthread</w:t>
        </w:r>
      </w:hyperlink>
      <w:r w:rsidRPr="000D6E09">
        <w:rPr>
          <w:rFonts w:ascii="Courier New" w:eastAsia="Times New Roman" w:hAnsi="Courier New" w:cs="Courier New"/>
          <w:color w:val="000000"/>
          <w:sz w:val="20"/>
          <w:szCs w:val="20"/>
          <w:lang w:eastAsia="hr-HR"/>
        </w:rPr>
        <w:t>, </w:t>
      </w:r>
      <w:hyperlink r:id="rId7" w:history="1">
        <w:r w:rsidRPr="000D6E09">
          <w:rPr>
            <w:rFonts w:ascii="Courier New" w:eastAsia="Times New Roman" w:hAnsi="Courier New" w:cs="Courier New"/>
            <w:color w:val="0000FF"/>
            <w:sz w:val="20"/>
            <w:szCs w:val="20"/>
            <w:u w:val="single"/>
            <w:lang w:eastAsia="hr-HR"/>
          </w:rPr>
          <w:t>pthread_create</w:t>
        </w:r>
      </w:hyperlink>
      <w:r w:rsidRPr="000D6E09">
        <w:rPr>
          <w:rFonts w:ascii="Courier New" w:eastAsia="Times New Roman" w:hAnsi="Courier New" w:cs="Courier New"/>
          <w:color w:val="000000"/>
          <w:sz w:val="20"/>
          <w:szCs w:val="20"/>
          <w:lang w:eastAsia="hr-HR"/>
        </w:rPr>
        <w:t>, </w:t>
      </w:r>
      <w:hyperlink r:id="rId8" w:history="1">
        <w:r w:rsidRPr="000D6E09">
          <w:rPr>
            <w:rFonts w:ascii="Courier New" w:eastAsia="Times New Roman" w:hAnsi="Courier New" w:cs="Courier New"/>
            <w:color w:val="0000FF"/>
            <w:sz w:val="20"/>
            <w:szCs w:val="20"/>
            <w:u w:val="single"/>
            <w:lang w:eastAsia="hr-HR"/>
          </w:rPr>
          <w:t>pthread_exit</w:t>
        </w:r>
      </w:hyperlink>
      <w:r w:rsidRPr="000D6E09">
        <w:rPr>
          <w:rFonts w:ascii="Courier New" w:eastAsia="Times New Roman" w:hAnsi="Courier New" w:cs="Courier New"/>
          <w:color w:val="000000"/>
          <w:sz w:val="20"/>
          <w:szCs w:val="20"/>
          <w:lang w:eastAsia="hr-HR"/>
        </w:rPr>
        <w:t>, </w:t>
      </w:r>
      <w:hyperlink r:id="rId9" w:history="1">
        <w:r w:rsidRPr="000D6E09">
          <w:rPr>
            <w:rFonts w:ascii="Courier New" w:eastAsia="Times New Roman" w:hAnsi="Courier New" w:cs="Courier New"/>
            <w:color w:val="0000FF"/>
            <w:sz w:val="20"/>
            <w:szCs w:val="20"/>
            <w:u w:val="single"/>
            <w:lang w:eastAsia="hr-HR"/>
          </w:rPr>
          <w:t>pthread_detach</w:t>
        </w:r>
      </w:hyperlink>
      <w:r w:rsidRPr="000D6E09">
        <w:rPr>
          <w:rFonts w:ascii="Courier New" w:eastAsia="Times New Roman" w:hAnsi="Courier New" w:cs="Courier New"/>
          <w:color w:val="000000"/>
          <w:sz w:val="20"/>
          <w:szCs w:val="20"/>
          <w:lang w:eastAsia="hr-HR"/>
        </w:rPr>
        <w:t>, </w:t>
      </w:r>
      <w:hyperlink r:id="rId10" w:history="1">
        <w:r w:rsidRPr="000D6E09">
          <w:rPr>
            <w:rFonts w:ascii="Courier New" w:eastAsia="Times New Roman" w:hAnsi="Courier New" w:cs="Courier New"/>
            <w:color w:val="0000FF"/>
            <w:sz w:val="20"/>
            <w:szCs w:val="20"/>
            <w:u w:val="single"/>
            <w:lang w:eastAsia="hr-HR"/>
          </w:rPr>
          <w:t>pthread_join</w:t>
        </w:r>
      </w:hyperlink>
      <w:r w:rsidRPr="000D6E09">
        <w:rPr>
          <w:rFonts w:ascii="Courier New" w:eastAsia="Times New Roman" w:hAnsi="Courier New" w:cs="Courier New"/>
          <w:color w:val="000000"/>
          <w:sz w:val="20"/>
          <w:szCs w:val="20"/>
          <w:lang w:eastAsia="hr-HR"/>
        </w:rPr>
        <w:t>, </w:t>
      </w:r>
      <w:hyperlink r:id="rId11" w:history="1">
        <w:r w:rsidRPr="000D6E09">
          <w:rPr>
            <w:rFonts w:ascii="Courier New" w:eastAsia="Times New Roman" w:hAnsi="Courier New" w:cs="Courier New"/>
            <w:color w:val="0000FF"/>
            <w:sz w:val="20"/>
            <w:szCs w:val="20"/>
            <w:u w:val="single"/>
            <w:lang w:eastAsia="hr-HR"/>
          </w:rPr>
          <w:t>pthread_mutex_init</w:t>
        </w:r>
      </w:hyperlink>
      <w:r w:rsidRPr="000D6E09">
        <w:rPr>
          <w:rFonts w:ascii="Courier New" w:eastAsia="Times New Roman" w:hAnsi="Courier New" w:cs="Courier New"/>
          <w:color w:val="000000"/>
          <w:sz w:val="20"/>
          <w:szCs w:val="20"/>
          <w:lang w:eastAsia="hr-HR"/>
        </w:rPr>
        <w:t>, </w:t>
      </w:r>
      <w:hyperlink r:id="rId12" w:history="1">
        <w:r w:rsidRPr="000D6E09">
          <w:rPr>
            <w:rFonts w:ascii="Courier New" w:eastAsia="Times New Roman" w:hAnsi="Courier New" w:cs="Courier New"/>
            <w:color w:val="0000FF"/>
            <w:sz w:val="20"/>
            <w:szCs w:val="20"/>
            <w:u w:val="single"/>
            <w:lang w:eastAsia="hr-HR"/>
          </w:rPr>
          <w:t>pthread_mutex_lock</w:t>
        </w:r>
      </w:hyperlink>
      <w:r w:rsidRPr="000D6E09">
        <w:rPr>
          <w:rFonts w:ascii="Courier New" w:eastAsia="Times New Roman" w:hAnsi="Courier New" w:cs="Courier New"/>
          <w:color w:val="000000"/>
          <w:sz w:val="20"/>
          <w:szCs w:val="20"/>
          <w:lang w:eastAsia="hr-HR"/>
        </w:rPr>
        <w:t>, </w:t>
      </w:r>
      <w:hyperlink r:id="rId13" w:history="1">
        <w:r w:rsidRPr="000D6E09">
          <w:rPr>
            <w:rFonts w:ascii="Courier New" w:eastAsia="Times New Roman" w:hAnsi="Courier New" w:cs="Courier New"/>
            <w:color w:val="0000FF"/>
            <w:sz w:val="20"/>
            <w:szCs w:val="20"/>
            <w:u w:val="single"/>
            <w:lang w:eastAsia="hr-HR"/>
          </w:rPr>
          <w:t>pthread_mutex_unlock</w:t>
        </w:r>
      </w:hyperlink>
      <w:r w:rsidRPr="000D6E09">
        <w:rPr>
          <w:rFonts w:ascii="Courier New" w:eastAsia="Times New Roman" w:hAnsi="Courier New" w:cs="Courier New"/>
          <w:color w:val="000000"/>
          <w:sz w:val="20"/>
          <w:szCs w:val="20"/>
          <w:lang w:eastAsia="hr-HR"/>
        </w:rPr>
        <w:t>, </w:t>
      </w:r>
      <w:hyperlink r:id="rId14" w:history="1">
        <w:r w:rsidRPr="000D6E09">
          <w:rPr>
            <w:rFonts w:ascii="Courier New" w:eastAsia="Times New Roman" w:hAnsi="Courier New" w:cs="Courier New"/>
            <w:color w:val="0000FF"/>
            <w:sz w:val="20"/>
            <w:szCs w:val="20"/>
            <w:u w:val="single"/>
            <w:lang w:eastAsia="hr-HR"/>
          </w:rPr>
          <w:t>pthread_mutex_destroy</w:t>
        </w:r>
      </w:hyperlink>
      <w:r w:rsidRPr="000D6E09">
        <w:rPr>
          <w:rFonts w:ascii="Courier New" w:eastAsia="Times New Roman" w:hAnsi="Courier New" w:cs="Courier New"/>
          <w:color w:val="000000"/>
          <w:sz w:val="20"/>
          <w:szCs w:val="20"/>
          <w:lang w:eastAsia="hr-HR"/>
        </w:rPr>
        <w:t>, </w:t>
      </w:r>
      <w:hyperlink r:id="rId15" w:history="1">
        <w:r w:rsidRPr="000D6E09">
          <w:rPr>
            <w:rFonts w:ascii="Courier New" w:eastAsia="Times New Roman" w:hAnsi="Courier New" w:cs="Courier New"/>
            <w:color w:val="0000FF"/>
            <w:sz w:val="20"/>
            <w:szCs w:val="20"/>
            <w:u w:val="single"/>
            <w:lang w:eastAsia="hr-HR"/>
          </w:rPr>
          <w:t>pthread_cond_init</w:t>
        </w:r>
      </w:hyperlink>
      <w:r w:rsidRPr="000D6E09">
        <w:rPr>
          <w:rFonts w:ascii="Courier New" w:eastAsia="Times New Roman" w:hAnsi="Courier New" w:cs="Courier New"/>
          <w:color w:val="000000"/>
          <w:sz w:val="20"/>
          <w:szCs w:val="20"/>
          <w:lang w:eastAsia="hr-HR"/>
        </w:rPr>
        <w:t>, </w:t>
      </w:r>
      <w:hyperlink r:id="rId16" w:history="1">
        <w:r w:rsidRPr="000D6E09">
          <w:rPr>
            <w:rFonts w:ascii="Courier New" w:eastAsia="Times New Roman" w:hAnsi="Courier New" w:cs="Courier New"/>
            <w:color w:val="0000FF"/>
            <w:sz w:val="20"/>
            <w:szCs w:val="20"/>
            <w:u w:val="single"/>
            <w:lang w:eastAsia="hr-HR"/>
          </w:rPr>
          <w:t>pthread_cond_wait</w:t>
        </w:r>
      </w:hyperlink>
      <w:r w:rsidRPr="000D6E09">
        <w:rPr>
          <w:rFonts w:ascii="Courier New" w:eastAsia="Times New Roman" w:hAnsi="Courier New" w:cs="Courier New"/>
          <w:color w:val="000000"/>
          <w:sz w:val="20"/>
          <w:szCs w:val="20"/>
          <w:lang w:eastAsia="hr-HR"/>
        </w:rPr>
        <w:t>, </w:t>
      </w:r>
      <w:hyperlink r:id="rId17" w:history="1">
        <w:r w:rsidRPr="000D6E09">
          <w:rPr>
            <w:rFonts w:ascii="Courier New" w:eastAsia="Times New Roman" w:hAnsi="Courier New" w:cs="Courier New"/>
            <w:color w:val="0000FF"/>
            <w:sz w:val="20"/>
            <w:szCs w:val="20"/>
            <w:u w:val="single"/>
            <w:lang w:eastAsia="hr-HR"/>
          </w:rPr>
          <w:t>pthread_cond_signal</w:t>
        </w:r>
      </w:hyperlink>
      <w:r w:rsidRPr="000D6E09">
        <w:rPr>
          <w:rFonts w:ascii="Courier New" w:eastAsia="Times New Roman" w:hAnsi="Courier New" w:cs="Courier New"/>
          <w:color w:val="000000"/>
          <w:sz w:val="20"/>
          <w:szCs w:val="20"/>
          <w:lang w:eastAsia="hr-HR"/>
        </w:rPr>
        <w:t>, </w:t>
      </w:r>
      <w:hyperlink r:id="rId18" w:history="1">
        <w:r w:rsidRPr="000D6E09">
          <w:rPr>
            <w:rFonts w:ascii="Courier New" w:eastAsia="Times New Roman" w:hAnsi="Courier New" w:cs="Courier New"/>
            <w:color w:val="0000FF"/>
            <w:sz w:val="20"/>
            <w:szCs w:val="20"/>
            <w:u w:val="single"/>
            <w:lang w:eastAsia="hr-HR"/>
          </w:rPr>
          <w:t>sem_init</w:t>
        </w:r>
      </w:hyperlink>
      <w:r w:rsidRPr="000D6E09">
        <w:rPr>
          <w:rFonts w:ascii="Courier New" w:eastAsia="Times New Roman" w:hAnsi="Courier New" w:cs="Courier New"/>
          <w:color w:val="000000"/>
          <w:sz w:val="20"/>
          <w:szCs w:val="20"/>
          <w:lang w:eastAsia="hr-HR"/>
        </w:rPr>
        <w:t>, </w:t>
      </w:r>
      <w:hyperlink r:id="rId19" w:history="1">
        <w:r w:rsidRPr="000D6E09">
          <w:rPr>
            <w:rFonts w:ascii="Courier New" w:eastAsia="Times New Roman" w:hAnsi="Courier New" w:cs="Courier New"/>
            <w:color w:val="0000FF"/>
            <w:sz w:val="20"/>
            <w:szCs w:val="20"/>
            <w:u w:val="single"/>
            <w:lang w:eastAsia="hr-HR"/>
          </w:rPr>
          <w:t>sem_wait</w:t>
        </w:r>
      </w:hyperlink>
      <w:r w:rsidRPr="000D6E09">
        <w:rPr>
          <w:rFonts w:ascii="Courier New" w:eastAsia="Times New Roman" w:hAnsi="Courier New" w:cs="Courier New"/>
          <w:color w:val="000000"/>
          <w:sz w:val="20"/>
          <w:szCs w:val="20"/>
          <w:lang w:eastAsia="hr-HR"/>
        </w:rPr>
        <w:t>, </w:t>
      </w:r>
      <w:hyperlink r:id="rId20" w:history="1">
        <w:r w:rsidRPr="000D6E09">
          <w:rPr>
            <w:rFonts w:ascii="Courier New" w:eastAsia="Times New Roman" w:hAnsi="Courier New" w:cs="Courier New"/>
            <w:color w:val="0000FF"/>
            <w:sz w:val="20"/>
            <w:szCs w:val="20"/>
            <w:u w:val="single"/>
            <w:lang w:eastAsia="hr-HR"/>
          </w:rPr>
          <w:t>sem_post</w:t>
        </w:r>
      </w:hyperlink>
      <w:r w:rsidRPr="000D6E09">
        <w:rPr>
          <w:rFonts w:ascii="Courier New" w:eastAsia="Times New Roman" w:hAnsi="Courier New" w:cs="Courier New"/>
          <w:color w:val="000000"/>
          <w:sz w:val="20"/>
          <w:szCs w:val="20"/>
          <w:lang w:eastAsia="hr-HR"/>
        </w:rPr>
        <w:t>, </w:t>
      </w:r>
      <w:hyperlink r:id="rId21" w:history="1">
        <w:r w:rsidRPr="000D6E09">
          <w:rPr>
            <w:rFonts w:ascii="Courier New" w:eastAsia="Times New Roman" w:hAnsi="Courier New" w:cs="Courier New"/>
            <w:color w:val="0000FF"/>
            <w:sz w:val="20"/>
            <w:szCs w:val="20"/>
            <w:u w:val="single"/>
            <w:lang w:eastAsia="hr-HR"/>
          </w:rPr>
          <w:t>sem_destroy</w:t>
        </w:r>
      </w:hyperlink>
      <w:r w:rsidRPr="000D6E09">
        <w:rPr>
          <w:rFonts w:ascii="Courier New" w:eastAsia="Times New Roman" w:hAnsi="Courier New" w:cs="Courier New"/>
          <w:color w:val="000000"/>
          <w:sz w:val="20"/>
          <w:szCs w:val="20"/>
          <w:lang w:eastAsia="hr-HR"/>
        </w:rPr>
        <w:t>...</w:t>
      </w:r>
    </w:p>
    <w:p w14:paraId="69110362" w14:textId="77777777" w:rsidR="000D6E09" w:rsidRPr="000D6E09" w:rsidRDefault="00847631" w:rsidP="000D6E09">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pict w14:anchorId="5CA54F8C">
          <v:rect id="_x0000_i1027" style="width:0;height:1.5pt" o:hralign="center" o:hrstd="t" o:hrnoshade="t" o:hr="t" fillcolor="black" stroked="f"/>
        </w:pict>
      </w:r>
    </w:p>
    <w:p w14:paraId="4CBBBAAA"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b/>
          <w:bCs/>
          <w:color w:val="000000"/>
          <w:sz w:val="24"/>
          <w:szCs w:val="24"/>
          <w:u w:val="single"/>
          <w:lang w:eastAsia="hr-HR"/>
        </w:rPr>
        <w:t>Win32</w:t>
      </w:r>
    </w:p>
    <w:p w14:paraId="58F4F375"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Stvaranje procesa pod Win32 obavlja se funkcijom </w:t>
      </w:r>
      <w:proofErr w:type="spellStart"/>
      <w:r w:rsidRPr="000D6E09">
        <w:rPr>
          <w:rFonts w:ascii="Times New Roman" w:eastAsia="Times New Roman" w:hAnsi="Times New Roman" w:cs="Times New Roman"/>
          <w:color w:val="000000"/>
          <w:sz w:val="24"/>
          <w:szCs w:val="24"/>
          <w:lang w:eastAsia="hr-HR"/>
        </w:rPr>
        <w:fldChar w:fldCharType="begin"/>
      </w:r>
      <w:r w:rsidRPr="000D6E09">
        <w:rPr>
          <w:rFonts w:ascii="Times New Roman" w:eastAsia="Times New Roman" w:hAnsi="Times New Roman" w:cs="Times New Roman"/>
          <w:color w:val="000000"/>
          <w:sz w:val="24"/>
          <w:szCs w:val="24"/>
          <w:lang w:eastAsia="hr-HR"/>
        </w:rPr>
        <w:instrText xml:space="preserve"> HYPERLINK "http://msdn.microsoft.com/library/default.asp?url=/library/en-us/dllproc/base/createprocess.asp" </w:instrText>
      </w:r>
      <w:r w:rsidRPr="000D6E09">
        <w:rPr>
          <w:rFonts w:ascii="Times New Roman" w:eastAsia="Times New Roman" w:hAnsi="Times New Roman" w:cs="Times New Roman"/>
          <w:color w:val="000000"/>
          <w:sz w:val="24"/>
          <w:szCs w:val="24"/>
          <w:lang w:eastAsia="hr-HR"/>
        </w:rPr>
        <w:fldChar w:fldCharType="separate"/>
      </w:r>
      <w:r w:rsidRPr="000D6E09">
        <w:rPr>
          <w:rFonts w:ascii="Times New Roman" w:eastAsia="Times New Roman" w:hAnsi="Times New Roman" w:cs="Times New Roman"/>
          <w:color w:val="0000FF"/>
          <w:sz w:val="24"/>
          <w:szCs w:val="24"/>
          <w:u w:val="single"/>
          <w:lang w:eastAsia="hr-HR"/>
        </w:rPr>
        <w:t>CreateProcess</w:t>
      </w:r>
      <w:proofErr w:type="spellEnd"/>
      <w:r w:rsidRPr="000D6E09">
        <w:rPr>
          <w:rFonts w:ascii="Times New Roman" w:eastAsia="Times New Roman" w:hAnsi="Times New Roman" w:cs="Times New Roman"/>
          <w:color w:val="000000"/>
          <w:sz w:val="24"/>
          <w:szCs w:val="24"/>
          <w:lang w:eastAsia="hr-HR"/>
        </w:rPr>
        <w:fldChar w:fldCharType="end"/>
      </w:r>
      <w:r w:rsidRPr="000D6E09">
        <w:rPr>
          <w:rFonts w:ascii="Times New Roman" w:eastAsia="Times New Roman" w:hAnsi="Times New Roman" w:cs="Times New Roman"/>
          <w:color w:val="000000"/>
          <w:sz w:val="24"/>
          <w:szCs w:val="24"/>
          <w:lang w:eastAsia="hr-HR"/>
        </w:rPr>
        <w:t>(). </w:t>
      </w:r>
      <w:hyperlink r:id="rId22" w:history="1">
        <w:r w:rsidRPr="000D6E09">
          <w:rPr>
            <w:rFonts w:ascii="Times New Roman" w:eastAsia="Times New Roman" w:hAnsi="Times New Roman" w:cs="Times New Roman"/>
            <w:color w:val="0000FF"/>
            <w:sz w:val="24"/>
            <w:szCs w:val="24"/>
            <w:u w:val="single"/>
            <w:lang w:eastAsia="hr-HR"/>
          </w:rPr>
          <w:t>Primjer.</w:t>
        </w:r>
      </w:hyperlink>
    </w:p>
    <w:p w14:paraId="482CB854"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Zajednička memorija ostvaruje se pomoću funkcija </w:t>
      </w:r>
      <w:proofErr w:type="spellStart"/>
      <w:r w:rsidRPr="000D6E09">
        <w:rPr>
          <w:rFonts w:ascii="Times New Roman" w:eastAsia="Times New Roman" w:hAnsi="Times New Roman" w:cs="Times New Roman"/>
          <w:color w:val="000000"/>
          <w:sz w:val="24"/>
          <w:szCs w:val="24"/>
          <w:lang w:eastAsia="hr-HR"/>
        </w:rPr>
        <w:fldChar w:fldCharType="begin"/>
      </w:r>
      <w:r w:rsidRPr="000D6E09">
        <w:rPr>
          <w:rFonts w:ascii="Times New Roman" w:eastAsia="Times New Roman" w:hAnsi="Times New Roman" w:cs="Times New Roman"/>
          <w:color w:val="000000"/>
          <w:sz w:val="24"/>
          <w:szCs w:val="24"/>
          <w:lang w:eastAsia="hr-HR"/>
        </w:rPr>
        <w:instrText xml:space="preserve"> HYPERLINK "http://msdn2.microsoft.com/en-us/library/aa366537.aspx" </w:instrText>
      </w:r>
      <w:r w:rsidRPr="000D6E09">
        <w:rPr>
          <w:rFonts w:ascii="Times New Roman" w:eastAsia="Times New Roman" w:hAnsi="Times New Roman" w:cs="Times New Roman"/>
          <w:color w:val="000000"/>
          <w:sz w:val="24"/>
          <w:szCs w:val="24"/>
          <w:lang w:eastAsia="hr-HR"/>
        </w:rPr>
        <w:fldChar w:fldCharType="separate"/>
      </w:r>
      <w:r w:rsidRPr="000D6E09">
        <w:rPr>
          <w:rFonts w:ascii="Times New Roman" w:eastAsia="Times New Roman" w:hAnsi="Times New Roman" w:cs="Times New Roman"/>
          <w:color w:val="0000FF"/>
          <w:sz w:val="24"/>
          <w:szCs w:val="24"/>
          <w:u w:val="single"/>
          <w:lang w:eastAsia="hr-HR"/>
        </w:rPr>
        <w:t>CreateFileMapping</w:t>
      </w:r>
      <w:proofErr w:type="spellEnd"/>
      <w:r w:rsidRPr="000D6E09">
        <w:rPr>
          <w:rFonts w:ascii="Times New Roman" w:eastAsia="Times New Roman" w:hAnsi="Times New Roman" w:cs="Times New Roman"/>
          <w:color w:val="000000"/>
          <w:sz w:val="24"/>
          <w:szCs w:val="24"/>
          <w:lang w:eastAsia="hr-HR"/>
        </w:rPr>
        <w:fldChar w:fldCharType="end"/>
      </w:r>
      <w:r w:rsidRPr="000D6E09">
        <w:rPr>
          <w:rFonts w:ascii="Times New Roman" w:eastAsia="Times New Roman" w:hAnsi="Times New Roman" w:cs="Times New Roman"/>
          <w:color w:val="000000"/>
          <w:sz w:val="24"/>
          <w:szCs w:val="24"/>
          <w:lang w:eastAsia="hr-HR"/>
        </w:rPr>
        <w:t> i </w:t>
      </w:r>
      <w:proofErr w:type="spellStart"/>
      <w:r w:rsidRPr="000D6E09">
        <w:rPr>
          <w:rFonts w:ascii="Times New Roman" w:eastAsia="Times New Roman" w:hAnsi="Times New Roman" w:cs="Times New Roman"/>
          <w:color w:val="000000"/>
          <w:sz w:val="24"/>
          <w:szCs w:val="24"/>
          <w:lang w:eastAsia="hr-HR"/>
        </w:rPr>
        <w:fldChar w:fldCharType="begin"/>
      </w:r>
      <w:r w:rsidRPr="000D6E09">
        <w:rPr>
          <w:rFonts w:ascii="Times New Roman" w:eastAsia="Times New Roman" w:hAnsi="Times New Roman" w:cs="Times New Roman"/>
          <w:color w:val="000000"/>
          <w:sz w:val="24"/>
          <w:szCs w:val="24"/>
          <w:lang w:eastAsia="hr-HR"/>
        </w:rPr>
        <w:instrText xml:space="preserve"> HYPERLINK "http://msdn2.microsoft.com/en-us/library/aa366761.aspx" </w:instrText>
      </w:r>
      <w:r w:rsidRPr="000D6E09">
        <w:rPr>
          <w:rFonts w:ascii="Times New Roman" w:eastAsia="Times New Roman" w:hAnsi="Times New Roman" w:cs="Times New Roman"/>
          <w:color w:val="000000"/>
          <w:sz w:val="24"/>
          <w:szCs w:val="24"/>
          <w:lang w:eastAsia="hr-HR"/>
        </w:rPr>
        <w:fldChar w:fldCharType="separate"/>
      </w:r>
      <w:r w:rsidRPr="000D6E09">
        <w:rPr>
          <w:rFonts w:ascii="Times New Roman" w:eastAsia="Times New Roman" w:hAnsi="Times New Roman" w:cs="Times New Roman"/>
          <w:color w:val="0000FF"/>
          <w:sz w:val="24"/>
          <w:szCs w:val="24"/>
          <w:u w:val="single"/>
          <w:lang w:eastAsia="hr-HR"/>
        </w:rPr>
        <w:t>MapViewOfFile</w:t>
      </w:r>
      <w:proofErr w:type="spellEnd"/>
      <w:r w:rsidRPr="000D6E09">
        <w:rPr>
          <w:rFonts w:ascii="Times New Roman" w:eastAsia="Times New Roman" w:hAnsi="Times New Roman" w:cs="Times New Roman"/>
          <w:color w:val="000000"/>
          <w:sz w:val="24"/>
          <w:szCs w:val="24"/>
          <w:lang w:eastAsia="hr-HR"/>
        </w:rPr>
        <w:fldChar w:fldCharType="end"/>
      </w:r>
      <w:r w:rsidRPr="000D6E09">
        <w:rPr>
          <w:rFonts w:ascii="Times New Roman" w:eastAsia="Times New Roman" w:hAnsi="Times New Roman" w:cs="Times New Roman"/>
          <w:color w:val="000000"/>
          <w:sz w:val="24"/>
          <w:szCs w:val="24"/>
          <w:lang w:eastAsia="hr-HR"/>
        </w:rPr>
        <w:t>. </w:t>
      </w:r>
      <w:hyperlink r:id="rId23" w:anchor="Windows_example:_shared_memory" w:history="1">
        <w:r w:rsidRPr="000D6E09">
          <w:rPr>
            <w:rFonts w:ascii="Times New Roman" w:eastAsia="Times New Roman" w:hAnsi="Times New Roman" w:cs="Times New Roman"/>
            <w:color w:val="0000FF"/>
            <w:sz w:val="24"/>
            <w:szCs w:val="24"/>
            <w:u w:val="single"/>
            <w:lang w:eastAsia="hr-HR"/>
          </w:rPr>
          <w:t>Primjer</w:t>
        </w:r>
      </w:hyperlink>
    </w:p>
    <w:p w14:paraId="76A84CC6" w14:textId="77777777" w:rsidR="000D6E09" w:rsidRPr="000D6E09" w:rsidRDefault="000D6E09" w:rsidP="000D6E09">
      <w:pPr>
        <w:spacing w:before="100" w:beforeAutospacing="1" w:after="100" w:afterAutospacing="1" w:line="240" w:lineRule="auto"/>
        <w:rPr>
          <w:rFonts w:ascii="Times New Roman" w:eastAsia="Times New Roman" w:hAnsi="Times New Roman" w:cs="Times New Roman"/>
          <w:color w:val="000000"/>
          <w:sz w:val="24"/>
          <w:szCs w:val="24"/>
          <w:lang w:eastAsia="hr-HR"/>
        </w:rPr>
      </w:pPr>
      <w:r w:rsidRPr="000D6E09">
        <w:rPr>
          <w:rFonts w:ascii="Times New Roman" w:eastAsia="Times New Roman" w:hAnsi="Times New Roman" w:cs="Times New Roman"/>
          <w:color w:val="000000"/>
          <w:sz w:val="24"/>
          <w:szCs w:val="24"/>
          <w:lang w:eastAsia="hr-HR"/>
        </w:rPr>
        <w:t>Stvaranje dretvi pod Win32 obavlja se funkcijom </w:t>
      </w:r>
      <w:proofErr w:type="spellStart"/>
      <w:r w:rsidRPr="000D6E09">
        <w:rPr>
          <w:rFonts w:ascii="Times New Roman" w:eastAsia="Times New Roman" w:hAnsi="Times New Roman" w:cs="Times New Roman"/>
          <w:color w:val="000000"/>
          <w:sz w:val="24"/>
          <w:szCs w:val="24"/>
          <w:lang w:eastAsia="hr-HR"/>
        </w:rPr>
        <w:fldChar w:fldCharType="begin"/>
      </w:r>
      <w:r w:rsidRPr="000D6E09">
        <w:rPr>
          <w:rFonts w:ascii="Times New Roman" w:eastAsia="Times New Roman" w:hAnsi="Times New Roman" w:cs="Times New Roman"/>
          <w:color w:val="000000"/>
          <w:sz w:val="24"/>
          <w:szCs w:val="24"/>
          <w:lang w:eastAsia="hr-HR"/>
        </w:rPr>
        <w:instrText xml:space="preserve"> HYPERLINK "http://msdn.microsoft.com/library/default.asp?url=/library/en-us/dllproc/base/createthread.asp" </w:instrText>
      </w:r>
      <w:r w:rsidRPr="000D6E09">
        <w:rPr>
          <w:rFonts w:ascii="Times New Roman" w:eastAsia="Times New Roman" w:hAnsi="Times New Roman" w:cs="Times New Roman"/>
          <w:color w:val="000000"/>
          <w:sz w:val="24"/>
          <w:szCs w:val="24"/>
          <w:lang w:eastAsia="hr-HR"/>
        </w:rPr>
        <w:fldChar w:fldCharType="separate"/>
      </w:r>
      <w:r w:rsidRPr="000D6E09">
        <w:rPr>
          <w:rFonts w:ascii="Times New Roman" w:eastAsia="Times New Roman" w:hAnsi="Times New Roman" w:cs="Times New Roman"/>
          <w:color w:val="0000FF"/>
          <w:sz w:val="24"/>
          <w:szCs w:val="24"/>
          <w:u w:val="single"/>
          <w:lang w:eastAsia="hr-HR"/>
        </w:rPr>
        <w:t>CreateThread</w:t>
      </w:r>
      <w:proofErr w:type="spellEnd"/>
      <w:r w:rsidRPr="000D6E09">
        <w:rPr>
          <w:rFonts w:ascii="Times New Roman" w:eastAsia="Times New Roman" w:hAnsi="Times New Roman" w:cs="Times New Roman"/>
          <w:color w:val="000000"/>
          <w:sz w:val="24"/>
          <w:szCs w:val="24"/>
          <w:lang w:eastAsia="hr-HR"/>
        </w:rPr>
        <w:fldChar w:fldCharType="end"/>
      </w:r>
      <w:r w:rsidRPr="000D6E09">
        <w:rPr>
          <w:rFonts w:ascii="Times New Roman" w:eastAsia="Times New Roman" w:hAnsi="Times New Roman" w:cs="Times New Roman"/>
          <w:color w:val="000000"/>
          <w:sz w:val="24"/>
          <w:szCs w:val="24"/>
          <w:lang w:eastAsia="hr-HR"/>
        </w:rPr>
        <w:t>(). </w:t>
      </w:r>
      <w:hyperlink r:id="rId24" w:history="1">
        <w:r w:rsidRPr="000D6E09">
          <w:rPr>
            <w:rFonts w:ascii="Times New Roman" w:eastAsia="Times New Roman" w:hAnsi="Times New Roman" w:cs="Times New Roman"/>
            <w:color w:val="0000FF"/>
            <w:sz w:val="24"/>
            <w:szCs w:val="24"/>
            <w:u w:val="single"/>
            <w:lang w:eastAsia="hr-HR"/>
          </w:rPr>
          <w:t>Primjer.</w:t>
        </w:r>
      </w:hyperlink>
    </w:p>
    <w:p w14:paraId="02BD57A5" w14:textId="77777777" w:rsidR="00B92C45" w:rsidRPr="000D6E09" w:rsidRDefault="00B92C45" w:rsidP="000D6E09"/>
    <w:sectPr w:rsidR="00B92C45" w:rsidRPr="000D6E09" w:rsidSect="008476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20F1"/>
    <w:multiLevelType w:val="multilevel"/>
    <w:tmpl w:val="DEF4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200082"/>
    <w:multiLevelType w:val="multilevel"/>
    <w:tmpl w:val="2DE0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09"/>
    <w:rsid w:val="000D6E09"/>
    <w:rsid w:val="00847631"/>
    <w:rsid w:val="00B92C4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0808"/>
  <w15:chartTrackingRefBased/>
  <w15:docId w15:val="{B01E1A42-468C-4C98-9AD9-39801BD47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6E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r-HR"/>
    </w:rPr>
  </w:style>
  <w:style w:type="paragraph" w:styleId="Heading2">
    <w:name w:val="heading 2"/>
    <w:basedOn w:val="Normal"/>
    <w:link w:val="Heading2Char"/>
    <w:uiPriority w:val="9"/>
    <w:qFormat/>
    <w:rsid w:val="000D6E09"/>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paragraph" w:styleId="Heading3">
    <w:name w:val="heading 3"/>
    <w:basedOn w:val="Normal"/>
    <w:link w:val="Heading3Char"/>
    <w:uiPriority w:val="9"/>
    <w:qFormat/>
    <w:rsid w:val="000D6E09"/>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E09"/>
    <w:rPr>
      <w:rFonts w:ascii="Times New Roman" w:eastAsia="Times New Roman" w:hAnsi="Times New Roman" w:cs="Times New Roman"/>
      <w:b/>
      <w:bCs/>
      <w:kern w:val="36"/>
      <w:sz w:val="48"/>
      <w:szCs w:val="48"/>
      <w:lang w:eastAsia="hr-HR"/>
    </w:rPr>
  </w:style>
  <w:style w:type="character" w:customStyle="1" w:styleId="Heading2Char">
    <w:name w:val="Heading 2 Char"/>
    <w:basedOn w:val="DefaultParagraphFont"/>
    <w:link w:val="Heading2"/>
    <w:uiPriority w:val="9"/>
    <w:rsid w:val="000D6E09"/>
    <w:rPr>
      <w:rFonts w:ascii="Times New Roman" w:eastAsia="Times New Roman" w:hAnsi="Times New Roman" w:cs="Times New Roman"/>
      <w:b/>
      <w:bCs/>
      <w:sz w:val="36"/>
      <w:szCs w:val="36"/>
      <w:lang w:eastAsia="hr-HR"/>
    </w:rPr>
  </w:style>
  <w:style w:type="character" w:customStyle="1" w:styleId="Heading3Char">
    <w:name w:val="Heading 3 Char"/>
    <w:basedOn w:val="DefaultParagraphFont"/>
    <w:link w:val="Heading3"/>
    <w:uiPriority w:val="9"/>
    <w:rsid w:val="000D6E09"/>
    <w:rPr>
      <w:rFonts w:ascii="Times New Roman" w:eastAsia="Times New Roman" w:hAnsi="Times New Roman" w:cs="Times New Roman"/>
      <w:b/>
      <w:bCs/>
      <w:sz w:val="27"/>
      <w:szCs w:val="27"/>
      <w:lang w:eastAsia="hr-HR"/>
    </w:rPr>
  </w:style>
  <w:style w:type="paragraph" w:styleId="NormalWeb">
    <w:name w:val="Normal (Web)"/>
    <w:basedOn w:val="Normal"/>
    <w:uiPriority w:val="99"/>
    <w:semiHidden/>
    <w:unhideWhenUsed/>
    <w:rsid w:val="000D6E09"/>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HTMLPreformatted">
    <w:name w:val="HTML Preformatted"/>
    <w:basedOn w:val="Normal"/>
    <w:link w:val="HTMLPreformattedChar"/>
    <w:uiPriority w:val="99"/>
    <w:semiHidden/>
    <w:unhideWhenUsed/>
    <w:rsid w:val="000D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0D6E09"/>
    <w:rPr>
      <w:rFonts w:ascii="Courier New" w:eastAsia="Times New Roman" w:hAnsi="Courier New" w:cs="Courier New"/>
      <w:sz w:val="20"/>
      <w:szCs w:val="20"/>
      <w:lang w:eastAsia="hr-HR"/>
    </w:rPr>
  </w:style>
  <w:style w:type="character" w:customStyle="1" w:styleId="apple-style-span">
    <w:name w:val="apple-style-span"/>
    <w:basedOn w:val="DefaultParagraphFont"/>
    <w:rsid w:val="000D6E09"/>
  </w:style>
  <w:style w:type="character" w:styleId="HTMLTypewriter">
    <w:name w:val="HTML Typewriter"/>
    <w:basedOn w:val="DefaultParagraphFont"/>
    <w:uiPriority w:val="99"/>
    <w:semiHidden/>
    <w:unhideWhenUsed/>
    <w:rsid w:val="000D6E0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D6E09"/>
    <w:rPr>
      <w:color w:val="0000FF"/>
      <w:u w:val="single"/>
    </w:rPr>
  </w:style>
  <w:style w:type="character" w:customStyle="1" w:styleId="apple-converted-space">
    <w:name w:val="apple-converted-space"/>
    <w:basedOn w:val="DefaultParagraphFont"/>
    <w:rsid w:val="000D6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248795">
      <w:bodyDiv w:val="1"/>
      <w:marLeft w:val="0"/>
      <w:marRight w:val="0"/>
      <w:marTop w:val="0"/>
      <w:marBottom w:val="0"/>
      <w:divBdr>
        <w:top w:val="none" w:sz="0" w:space="0" w:color="auto"/>
        <w:left w:val="none" w:sz="0" w:space="0" w:color="auto"/>
        <w:bottom w:val="none" w:sz="0" w:space="0" w:color="auto"/>
        <w:right w:val="none" w:sz="0" w:space="0" w:color="auto"/>
      </w:divBdr>
      <w:divsChild>
        <w:div w:id="884753323">
          <w:marLeft w:val="0"/>
          <w:marRight w:val="0"/>
          <w:marTop w:val="0"/>
          <w:marBottom w:val="0"/>
          <w:divBdr>
            <w:top w:val="none" w:sz="0" w:space="0" w:color="auto"/>
            <w:left w:val="none" w:sz="0" w:space="0" w:color="auto"/>
            <w:bottom w:val="none" w:sz="0" w:space="0" w:color="auto"/>
            <w:right w:val="none" w:sz="0" w:space="0" w:color="auto"/>
          </w:divBdr>
        </w:div>
        <w:div w:id="134371907">
          <w:marLeft w:val="0"/>
          <w:marRight w:val="0"/>
          <w:marTop w:val="0"/>
          <w:marBottom w:val="0"/>
          <w:divBdr>
            <w:top w:val="none" w:sz="0" w:space="0" w:color="auto"/>
            <w:left w:val="none" w:sz="0" w:space="0" w:color="auto"/>
            <w:bottom w:val="none" w:sz="0" w:space="0" w:color="auto"/>
            <w:right w:val="none" w:sz="0" w:space="0" w:color="auto"/>
          </w:divBdr>
        </w:div>
        <w:div w:id="1502157841">
          <w:marLeft w:val="0"/>
          <w:marRight w:val="0"/>
          <w:marTop w:val="0"/>
          <w:marBottom w:val="0"/>
          <w:divBdr>
            <w:top w:val="none" w:sz="0" w:space="0" w:color="auto"/>
            <w:left w:val="none" w:sz="0" w:space="0" w:color="auto"/>
            <w:bottom w:val="none" w:sz="0" w:space="0" w:color="auto"/>
            <w:right w:val="none" w:sz="0" w:space="0" w:color="auto"/>
          </w:divBdr>
        </w:div>
      </w:divsChild>
    </w:div>
    <w:div w:id="1743747140">
      <w:bodyDiv w:val="1"/>
      <w:marLeft w:val="0"/>
      <w:marRight w:val="0"/>
      <w:marTop w:val="0"/>
      <w:marBottom w:val="0"/>
      <w:divBdr>
        <w:top w:val="none" w:sz="0" w:space="0" w:color="auto"/>
        <w:left w:val="none" w:sz="0" w:space="0" w:color="auto"/>
        <w:bottom w:val="none" w:sz="0" w:space="0" w:color="auto"/>
        <w:right w:val="none" w:sz="0" w:space="0" w:color="auto"/>
      </w:divBdr>
      <w:divsChild>
        <w:div w:id="1383596450">
          <w:marLeft w:val="0"/>
          <w:marRight w:val="0"/>
          <w:marTop w:val="0"/>
          <w:marBottom w:val="0"/>
          <w:divBdr>
            <w:top w:val="none" w:sz="0" w:space="0" w:color="auto"/>
            <w:left w:val="none" w:sz="0" w:space="0" w:color="auto"/>
            <w:bottom w:val="none" w:sz="0" w:space="0" w:color="auto"/>
            <w:right w:val="none" w:sz="0" w:space="0" w:color="auto"/>
          </w:divBdr>
        </w:div>
        <w:div w:id="613289804">
          <w:marLeft w:val="0"/>
          <w:marRight w:val="0"/>
          <w:marTop w:val="0"/>
          <w:marBottom w:val="0"/>
          <w:divBdr>
            <w:top w:val="none" w:sz="0" w:space="0" w:color="auto"/>
            <w:left w:val="none" w:sz="0" w:space="0" w:color="auto"/>
            <w:bottom w:val="none" w:sz="0" w:space="0" w:color="auto"/>
            <w:right w:val="none" w:sz="0" w:space="0" w:color="auto"/>
          </w:divBdr>
        </w:div>
        <w:div w:id="1483308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mris.fer.hr/predmeti/os/pripreme/upute/pthread/pthread_exit.htm" TargetMode="External"/><Relationship Id="rId13" Type="http://schemas.openxmlformats.org/officeDocument/2006/relationships/hyperlink" Target="http://www.zemris.fer.hr/predmeti/os/pripreme/upute/pthread/pthread_mutex_unlock.htm" TargetMode="External"/><Relationship Id="rId18" Type="http://schemas.openxmlformats.org/officeDocument/2006/relationships/hyperlink" Target="http://www.zemris.fer.hr/predmeti/os/pripreme/upute/pthread/sem_init.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zemris.fer.hr/predmeti/os/pripreme/upute/pthread/sem_destroy.htm" TargetMode="External"/><Relationship Id="rId7" Type="http://schemas.openxmlformats.org/officeDocument/2006/relationships/hyperlink" Target="http://www.zemris.fer.hr/predmeti/os/pripreme/upute/pthread/pthread_create.htm" TargetMode="External"/><Relationship Id="rId12" Type="http://schemas.openxmlformats.org/officeDocument/2006/relationships/hyperlink" Target="http://www.zemris.fer.hr/predmeti/os/pripreme/upute/pthread/pthread_mutex_lock.htm" TargetMode="External"/><Relationship Id="rId17" Type="http://schemas.openxmlformats.org/officeDocument/2006/relationships/hyperlink" Target="http://www.zemris.fer.hr/predmeti/os/pripreme/upute/pthread/pthread_cond_signal.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zemris.fer.hr/predmeti/os/pripreme/upute/pthread/pthread_cond_wait.htm" TargetMode="External"/><Relationship Id="rId20" Type="http://schemas.openxmlformats.org/officeDocument/2006/relationships/hyperlink" Target="http://www.zemris.fer.hr/predmeti/os/pripreme/upute/pthread/sem_post.htm" TargetMode="External"/><Relationship Id="rId1" Type="http://schemas.openxmlformats.org/officeDocument/2006/relationships/numbering" Target="numbering.xml"/><Relationship Id="rId6" Type="http://schemas.openxmlformats.org/officeDocument/2006/relationships/hyperlink" Target="http://www.zemris.fer.hr/predmeti/os/pripreme/upute/pthread/pthread.htm" TargetMode="External"/><Relationship Id="rId11" Type="http://schemas.openxmlformats.org/officeDocument/2006/relationships/hyperlink" Target="http://www.zemris.fer.hr/predmeti/os/pripreme/upute/pthread/pthread_mutex_init.htm" TargetMode="External"/><Relationship Id="rId24" Type="http://schemas.openxmlformats.org/officeDocument/2006/relationships/hyperlink" Target="http://www.zemris.fer.hr/predmeti/os/pripreme/upute/misc/windretve.c" TargetMode="External"/><Relationship Id="rId5" Type="http://schemas.openxmlformats.org/officeDocument/2006/relationships/image" Target="media/image1.gif"/><Relationship Id="rId15" Type="http://schemas.openxmlformats.org/officeDocument/2006/relationships/hyperlink" Target="http://www.zemris.fer.hr/predmeti/os/pripreme/upute/pthread/pthread_cond_init.htm" TargetMode="External"/><Relationship Id="rId23" Type="http://schemas.openxmlformats.org/officeDocument/2006/relationships/hyperlink" Target="http://www.zemris.fer.hr/predmeti/os/pripreme/upute/misc/Unix2Win.htm" TargetMode="External"/><Relationship Id="rId10" Type="http://schemas.openxmlformats.org/officeDocument/2006/relationships/hyperlink" Target="http://www.zemris.fer.hr/predmeti/os/pripreme/upute/pthread/pthread_join.htm" TargetMode="External"/><Relationship Id="rId19" Type="http://schemas.openxmlformats.org/officeDocument/2006/relationships/hyperlink" Target="http://www.zemris.fer.hr/predmeti/os/pripreme/upute/pthread/sem_wait.htm" TargetMode="External"/><Relationship Id="rId4" Type="http://schemas.openxmlformats.org/officeDocument/2006/relationships/webSettings" Target="webSettings.xml"/><Relationship Id="rId9" Type="http://schemas.openxmlformats.org/officeDocument/2006/relationships/hyperlink" Target="http://www.zemris.fer.hr/predmeti/os/pripreme/upute/pthread/pthread_detach.htm" TargetMode="External"/><Relationship Id="rId14" Type="http://schemas.openxmlformats.org/officeDocument/2006/relationships/hyperlink" Target="http://www.zemris.fer.hr/predmeti/os/pripreme/upute/pthread/pthread_mutex_destroy.htm" TargetMode="External"/><Relationship Id="rId22" Type="http://schemas.openxmlformats.org/officeDocument/2006/relationships/hyperlink" Target="http://www.zemris.fer.hr/predmeti/os/pripreme/upute/misc/winproce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3114</Words>
  <Characters>17756</Characters>
  <Application>Microsoft Office Word</Application>
  <DocSecurity>0</DocSecurity>
  <Lines>147</Lines>
  <Paragraphs>41</Paragraphs>
  <ScaleCrop>false</ScaleCrop>
  <Company/>
  <LinksUpToDate>false</LinksUpToDate>
  <CharactersWithSpaces>20829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Jakov Jakovac</dc:creator>
  <cp:keywords/>
  <dc:description/>
  <cp:lastModifiedBy>Jakov Jakovac</cp:lastModifiedBy>
  <cp:revision>2</cp:revision>
  <dcterms:created xsi:type="dcterms:W3CDTF">2022-03-13T23:12:00Z</dcterms:created>
  <dcterms:modified xsi:type="dcterms:W3CDTF">2022-03-13T23:14:00Z</dcterms:modified>
</cp:coreProperties>
</file>